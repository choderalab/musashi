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45178" w14:textId="14FF82ED" w:rsidR="00E03D3B" w:rsidRPr="00527450" w:rsidRDefault="00CC088E">
      <w:pPr>
        <w:rPr>
          <w:rFonts w:ascii="Helvetica" w:hAnsi="Helvetica"/>
        </w:rPr>
      </w:pPr>
      <w:proofErr w:type="gramStart"/>
      <w:r>
        <w:rPr>
          <w:rFonts w:ascii="Helvetica" w:hAnsi="Helvetica"/>
          <w:b/>
        </w:rPr>
        <w:t>Supplemental Figure 7.</w:t>
      </w:r>
      <w:proofErr w:type="gramEnd"/>
      <w:r>
        <w:rPr>
          <w:rFonts w:ascii="Helvetica" w:hAnsi="Helvetica"/>
          <w:b/>
        </w:rPr>
        <w:t xml:space="preserve"> </w:t>
      </w:r>
      <w:r w:rsidR="00527450" w:rsidRPr="00CC088E">
        <w:rPr>
          <w:rFonts w:ascii="Helvetica" w:hAnsi="Helvetica"/>
          <w:b/>
        </w:rPr>
        <w:t xml:space="preserve">Alchemical free energy calculations show </w:t>
      </w:r>
      <w:commentRangeStart w:id="0"/>
      <w:del w:id="1" w:author="Albanese, Steven/GSK Graduate School" w:date="2018-02-20T14:24:00Z">
        <w:r w:rsidR="00527450" w:rsidRPr="00CC088E" w:rsidDel="00957A9E">
          <w:rPr>
            <w:rFonts w:ascii="Helvetica" w:hAnsi="Helvetica"/>
            <w:b/>
          </w:rPr>
          <w:delText>a wide range of protein and ligand conformations are adopted</w:delText>
        </w:r>
        <w:commentRangeEnd w:id="0"/>
        <w:r w:rsidR="005E0C4F" w:rsidDel="00957A9E">
          <w:rPr>
            <w:rStyle w:val="CommentReference"/>
          </w:rPr>
          <w:commentReference w:id="0"/>
        </w:r>
      </w:del>
      <w:ins w:id="2" w:author="Albanese, Steven/GSK Graduate School" w:date="2018-02-20T14:24:00Z">
        <w:r w:rsidR="00957A9E">
          <w:rPr>
            <w:rFonts w:ascii="Helvetica" w:hAnsi="Helvetica"/>
            <w:b/>
          </w:rPr>
          <w:t>that both protein and ligand</w:t>
        </w:r>
      </w:ins>
      <w:ins w:id="3" w:author="Albanese, Steven/GSK Graduate School" w:date="2018-02-20T14:25:00Z">
        <w:r w:rsidR="00957A9E">
          <w:rPr>
            <w:rFonts w:ascii="Helvetica" w:hAnsi="Helvetica"/>
            <w:b/>
          </w:rPr>
          <w:t>s</w:t>
        </w:r>
      </w:ins>
      <w:ins w:id="4" w:author="Albanese, Steven/GSK Graduate School" w:date="2018-02-20T14:24:00Z">
        <w:r w:rsidR="00957A9E">
          <w:rPr>
            <w:rFonts w:ascii="Helvetica" w:hAnsi="Helvetica"/>
            <w:b/>
          </w:rPr>
          <w:t xml:space="preserve"> adopt a </w:t>
        </w:r>
        <w:proofErr w:type="spellStart"/>
        <w:r w:rsidR="00957A9E">
          <w:rPr>
            <w:rFonts w:ascii="Helvetica" w:hAnsi="Helvetica"/>
            <w:b/>
          </w:rPr>
          <w:t>conformational</w:t>
        </w:r>
      </w:ins>
      <w:ins w:id="5" w:author="Albanese, Steven/GSK Graduate School" w:date="2018-02-20T14:25:00Z">
        <w:r w:rsidR="00957A9E">
          <w:rPr>
            <w:rFonts w:ascii="Helvetica" w:hAnsi="Helvetica"/>
            <w:b/>
          </w:rPr>
          <w:t>ly</w:t>
        </w:r>
      </w:ins>
      <w:proofErr w:type="spellEnd"/>
      <w:ins w:id="6" w:author="Albanese, Steven/GSK Graduate School" w:date="2018-02-20T14:24:00Z">
        <w:r w:rsidR="00957A9E">
          <w:rPr>
            <w:rFonts w:ascii="Helvetica" w:hAnsi="Helvetica"/>
            <w:b/>
          </w:rPr>
          <w:t xml:space="preserve"> heterogeneous ensemble of binding poses</w:t>
        </w:r>
      </w:ins>
      <w:r w:rsidR="00527450" w:rsidRPr="00CC088E">
        <w:rPr>
          <w:rFonts w:ascii="Helvetica" w:hAnsi="Helvetica"/>
          <w:b/>
        </w:rPr>
        <w:t>.</w:t>
      </w:r>
      <w:r w:rsidR="00527450" w:rsidRPr="00527450">
        <w:rPr>
          <w:rFonts w:ascii="Helvetica" w:hAnsi="Helvetica"/>
        </w:rPr>
        <w:t xml:space="preserve"> </w:t>
      </w:r>
    </w:p>
    <w:p w14:paraId="443652B1" w14:textId="1223EB43" w:rsidR="00527450" w:rsidRPr="00527450" w:rsidRDefault="00527450" w:rsidP="00CC088E">
      <w:pPr>
        <w:jc w:val="both"/>
        <w:rPr>
          <w:rFonts w:ascii="Helvetica" w:hAnsi="Helvetica"/>
          <w:b/>
        </w:rPr>
      </w:pPr>
      <w:r w:rsidRPr="00527450">
        <w:rPr>
          <w:rFonts w:ascii="Helvetica" w:hAnsi="Helvetica"/>
          <w:b/>
        </w:rPr>
        <w:t>(A)</w:t>
      </w:r>
      <w:r w:rsidRPr="00527450">
        <w:rPr>
          <w:rFonts w:ascii="Helvetica" w:hAnsi="Helvetica"/>
        </w:rPr>
        <w:t xml:space="preserve"> </w:t>
      </w:r>
      <w:ins w:id="7" w:author="Chodera, John/Sloan Kettering Institute" w:date="2018-02-19T15:44:00Z">
        <w:r w:rsidR="005E0C4F">
          <w:rPr>
            <w:rFonts w:ascii="Helvetica" w:hAnsi="Helvetica"/>
          </w:rPr>
          <w:t>Computed binding free energy (</w:t>
        </w:r>
      </w:ins>
      <w:proofErr w:type="spellStart"/>
      <w:r w:rsidRPr="00527450">
        <w:rPr>
          <w:rFonts w:ascii="Helvetica" w:hAnsi="Helvetica"/>
          <w:color w:val="000000"/>
        </w:rPr>
        <w:t>ΔG</w:t>
      </w:r>
      <w:r>
        <w:rPr>
          <w:rFonts w:ascii="Helvetica" w:hAnsi="Helvetica"/>
          <w:color w:val="000000"/>
          <w:vertAlign w:val="subscript"/>
        </w:rPr>
        <w:t>bind</w:t>
      </w:r>
      <w:proofErr w:type="spellEnd"/>
      <w:ins w:id="8" w:author="Chodera, John/Sloan Kettering Institute" w:date="2018-02-19T15:44:00Z">
        <w:r w:rsidR="005E0C4F">
          <w:rPr>
            <w:rFonts w:ascii="Helvetica" w:hAnsi="Helvetica"/>
            <w:color w:val="000000"/>
          </w:rPr>
          <w:t xml:space="preserve">) </w:t>
        </w:r>
      </w:ins>
      <w:r>
        <w:rPr>
          <w:rFonts w:ascii="Helvetica" w:hAnsi="Helvetica"/>
          <w:color w:val="000000"/>
        </w:rPr>
        <w:t xml:space="preserve">estimates </w:t>
      </w:r>
      <w:ins w:id="9" w:author="Chodera, John/Sloan Kettering Institute" w:date="2018-02-19T15:44:00Z">
        <w:r w:rsidR="005E0C4F">
          <w:rPr>
            <w:rFonts w:ascii="Helvetica" w:hAnsi="Helvetica"/>
            <w:color w:val="000000"/>
          </w:rPr>
          <w:t xml:space="preserve">from alchemical free energy calculations </w:t>
        </w:r>
      </w:ins>
      <w:r>
        <w:rPr>
          <w:rFonts w:ascii="Helvetica" w:hAnsi="Helvetica"/>
          <w:color w:val="000000"/>
        </w:rPr>
        <w:t>(</w:t>
      </w:r>
      <w:r>
        <w:rPr>
          <w:rFonts w:ascii="Helvetica" w:hAnsi="Helvetica"/>
          <w:i/>
          <w:color w:val="000000"/>
        </w:rPr>
        <w:t>y-</w:t>
      </w:r>
      <w:r w:rsidRPr="00527450">
        <w:rPr>
          <w:rFonts w:ascii="Helvetica" w:hAnsi="Helvetica"/>
          <w:color w:val="000000"/>
        </w:rPr>
        <w:t>axis</w:t>
      </w:r>
      <w:r>
        <w:rPr>
          <w:rFonts w:ascii="Helvetica" w:hAnsi="Helvetica"/>
          <w:color w:val="000000"/>
        </w:rPr>
        <w:t xml:space="preserve">) </w:t>
      </w:r>
      <w:r w:rsidRPr="00527450">
        <w:rPr>
          <w:rFonts w:ascii="Helvetica" w:hAnsi="Helvetica"/>
          <w:color w:val="000000"/>
        </w:rPr>
        <w:t>for</w:t>
      </w:r>
      <w:r>
        <w:rPr>
          <w:rFonts w:ascii="Helvetica" w:hAnsi="Helvetica"/>
          <w:color w:val="000000"/>
        </w:rPr>
        <w:t xml:space="preserve"> Ro 08-</w:t>
      </w:r>
      <w:proofErr w:type="gramStart"/>
      <w:r>
        <w:rPr>
          <w:rFonts w:ascii="Helvetica" w:hAnsi="Helvetica"/>
          <w:color w:val="000000"/>
        </w:rPr>
        <w:t xml:space="preserve">2750 </w:t>
      </w:r>
      <w:ins w:id="10" w:author="Chodera, John/Sloan Kettering Institute" w:date="2018-02-19T15:44:00Z">
        <w:r w:rsidR="005E0C4F">
          <w:rPr>
            <w:rFonts w:ascii="Helvetica" w:hAnsi="Helvetica"/>
            <w:color w:val="000000"/>
          </w:rPr>
          <w:t>,</w:t>
        </w:r>
      </w:ins>
      <w:proofErr w:type="gram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RoOH</w:t>
      </w:r>
      <w:proofErr w:type="spellEnd"/>
      <w:r>
        <w:rPr>
          <w:rFonts w:ascii="Helvetica" w:hAnsi="Helvetica"/>
          <w:color w:val="000000"/>
        </w:rPr>
        <w:t xml:space="preserve"> </w:t>
      </w:r>
      <w:ins w:id="11" w:author="Chodera, John/Sloan Kettering Institute" w:date="2018-02-19T15:44:00Z">
        <w:r w:rsidR="005E0C4F">
          <w:rPr>
            <w:rFonts w:ascii="Helvetica" w:hAnsi="Helvetica"/>
            <w:color w:val="000000"/>
          </w:rPr>
          <w:t>,</w:t>
        </w:r>
      </w:ins>
      <w:r>
        <w:rPr>
          <w:rFonts w:ascii="Helvetica" w:hAnsi="Helvetica"/>
          <w:color w:val="000000"/>
        </w:rPr>
        <w:t xml:space="preserve"> and Ro A6  </w:t>
      </w:r>
      <w:ins w:id="12" w:author="Chodera, John/Sloan Kettering Institute" w:date="2018-02-19T15:45:00Z">
        <w:r w:rsidR="005E0C4F">
          <w:rPr>
            <w:rFonts w:ascii="Helvetica" w:hAnsi="Helvetica"/>
            <w:color w:val="000000"/>
          </w:rPr>
          <w:t xml:space="preserve">for different definitions of the “bound” complex as a function of </w:t>
        </w:r>
        <w:commentRangeStart w:id="13"/>
        <w:r w:rsidR="005E0C4F">
          <w:rPr>
            <w:rFonts w:ascii="Helvetica" w:hAnsi="Helvetica"/>
            <w:color w:val="000000"/>
          </w:rPr>
          <w:t>distance cutoff</w:t>
        </w:r>
      </w:ins>
      <w:r>
        <w:rPr>
          <w:rFonts w:ascii="Helvetica" w:hAnsi="Helvetica"/>
          <w:color w:val="000000"/>
        </w:rPr>
        <w:t xml:space="preserve"> </w:t>
      </w:r>
      <w:commentRangeEnd w:id="13"/>
      <w:r w:rsidR="005E0C4F">
        <w:rPr>
          <w:rStyle w:val="CommentReference"/>
        </w:rPr>
        <w:commentReference w:id="13"/>
      </w:r>
      <w:r>
        <w:rPr>
          <w:rFonts w:ascii="Helvetica" w:hAnsi="Helvetica"/>
          <w:color w:val="000000"/>
        </w:rPr>
        <w:t>(</w:t>
      </w:r>
      <w:r>
        <w:rPr>
          <w:rFonts w:ascii="Helvetica" w:hAnsi="Helvetica"/>
          <w:i/>
          <w:color w:val="000000"/>
        </w:rPr>
        <w:t>x-axis</w:t>
      </w:r>
      <w:r>
        <w:rPr>
          <w:rFonts w:ascii="Helvetica" w:hAnsi="Helvetica"/>
          <w:color w:val="000000"/>
        </w:rPr>
        <w:t xml:space="preserve">). </w:t>
      </w:r>
      <w:ins w:id="14" w:author="Chodera, John/Sloan Kettering Institute" w:date="2018-02-19T15:46:00Z">
        <w:r w:rsidR="005E0C4F">
          <w:rPr>
            <w:rFonts w:ascii="Helvetica" w:hAnsi="Helvetica"/>
            <w:color w:val="000000"/>
          </w:rPr>
          <w:t>Reported statistical errors and error bars correspond one standard error</w:t>
        </w:r>
      </w:ins>
      <w:r w:rsidR="00680985">
        <w:rPr>
          <w:rFonts w:ascii="Helvetica" w:hAnsi="Helvetica"/>
          <w:color w:val="000000"/>
        </w:rPr>
        <w:t xml:space="preserve">. </w:t>
      </w:r>
      <w:r>
        <w:rPr>
          <w:rFonts w:ascii="Helvetica" w:hAnsi="Helvetica"/>
          <w:color w:val="000000"/>
        </w:rPr>
        <w:t xml:space="preserve">The inset </w:t>
      </w:r>
      <w:proofErr w:type="spellStart"/>
      <w:r w:rsidRPr="00527450">
        <w:rPr>
          <w:rFonts w:ascii="Helvetica" w:hAnsi="Helvetica"/>
          <w:color w:val="000000"/>
        </w:rPr>
        <w:t>ΔG</w:t>
      </w:r>
      <w:r>
        <w:rPr>
          <w:rFonts w:ascii="Helvetica" w:hAnsi="Helvetica"/>
          <w:color w:val="000000"/>
          <w:vertAlign w:val="subscript"/>
        </w:rPr>
        <w:t>bind</w:t>
      </w:r>
      <w:proofErr w:type="spellEnd"/>
      <w:r>
        <w:rPr>
          <w:rFonts w:ascii="Helvetica" w:hAnsi="Helvetica"/>
          <w:color w:val="000000"/>
        </w:rPr>
        <w:t xml:space="preserve"> was calculated </w:t>
      </w:r>
      <w:ins w:id="15" w:author="Chodera, John/Sloan Kettering Institute" w:date="2018-02-19T15:46:00Z">
        <w:r w:rsidR="002C3186">
          <w:rPr>
            <w:rFonts w:ascii="Helvetica" w:hAnsi="Helvetica"/>
            <w:color w:val="000000"/>
          </w:rPr>
          <w:t>for a cutoff of</w:t>
        </w:r>
      </w:ins>
      <w:r>
        <w:rPr>
          <w:rFonts w:ascii="Helvetica" w:hAnsi="Helvetica"/>
          <w:color w:val="000000"/>
        </w:rPr>
        <w:t xml:space="preserve"> 20Å. </w:t>
      </w:r>
      <w:r>
        <w:rPr>
          <w:rFonts w:ascii="Helvetica" w:hAnsi="Helvetica"/>
          <w:b/>
          <w:color w:val="000000"/>
        </w:rPr>
        <w:t xml:space="preserve">(B) </w:t>
      </w:r>
      <w:ins w:id="16" w:author="Chodera, John/Sloan Kettering Institute" w:date="2018-02-19T15:48:00Z">
        <w:r w:rsidR="00A04DFB">
          <w:rPr>
            <w:rFonts w:ascii="Helvetica" w:hAnsi="Helvetica"/>
            <w:color w:val="000000"/>
          </w:rPr>
          <w:t xml:space="preserve">In the alchemical Hamiltonian replica exchange simulations, a </w:t>
        </w:r>
      </w:ins>
      <w:r>
        <w:rPr>
          <w:rFonts w:ascii="Helvetica" w:hAnsi="Helvetica"/>
          <w:color w:val="000000"/>
        </w:rPr>
        <w:t>conform</w:t>
      </w:r>
      <w:r w:rsidR="00CC088E">
        <w:rPr>
          <w:rFonts w:ascii="Helvetica" w:hAnsi="Helvetica"/>
          <w:color w:val="000000"/>
        </w:rPr>
        <w:t xml:space="preserve">ational change is induced when </w:t>
      </w:r>
      <w:proofErr w:type="spellStart"/>
      <w:ins w:id="17" w:author="Chodera, John/Sloan Kettering Institute" w:date="2018-02-19T15:47:00Z">
        <w:r w:rsidR="002C3186">
          <w:rPr>
            <w:rFonts w:ascii="Helvetica" w:hAnsi="Helvetica"/>
            <w:color w:val="000000"/>
          </w:rPr>
          <w:t>Musashi</w:t>
        </w:r>
        <w:proofErr w:type="spellEnd"/>
        <w:r w:rsidR="002C3186">
          <w:rPr>
            <w:rFonts w:ascii="Helvetica" w:hAnsi="Helvetica"/>
            <w:color w:val="000000"/>
          </w:rPr>
          <w:t xml:space="preserve"> </w:t>
        </w:r>
      </w:ins>
      <w:r>
        <w:rPr>
          <w:rFonts w:ascii="Helvetica" w:hAnsi="Helvetica"/>
          <w:color w:val="000000"/>
        </w:rPr>
        <w:t xml:space="preserve">is </w:t>
      </w:r>
      <w:ins w:id="18" w:author="Chodera, John/Sloan Kettering Institute" w:date="2018-02-19T15:47:00Z">
        <w:r w:rsidR="002C3186">
          <w:rPr>
            <w:rFonts w:ascii="Helvetica" w:hAnsi="Helvetica"/>
            <w:color w:val="000000"/>
          </w:rPr>
          <w:t>bound</w:t>
        </w:r>
      </w:ins>
      <w:r>
        <w:rPr>
          <w:rFonts w:ascii="Helvetica" w:hAnsi="Helvetica"/>
          <w:color w:val="000000"/>
        </w:rPr>
        <w:t xml:space="preserve"> (</w:t>
      </w:r>
      <w:ins w:id="19" w:author="Chodera, John/Sloan Kettering Institute" w:date="2018-02-19T15:47:00Z">
        <w:r w:rsidR="002C3186">
          <w:rPr>
            <w:rFonts w:ascii="Helvetica" w:hAnsi="Helvetica"/>
            <w:color w:val="000000"/>
          </w:rPr>
          <w:t xml:space="preserve">“Complex”; </w:t>
        </w:r>
      </w:ins>
      <w:r>
        <w:rPr>
          <w:rFonts w:ascii="Helvetica" w:hAnsi="Helvetica"/>
          <w:color w:val="000000"/>
        </w:rPr>
        <w:t xml:space="preserve">green) </w:t>
      </w:r>
      <w:ins w:id="20" w:author="Chodera, John/Sloan Kettering Institute" w:date="2018-02-19T15:47:00Z">
        <w:r w:rsidR="002C3186">
          <w:rPr>
            <w:rFonts w:ascii="Helvetica" w:hAnsi="Helvetica"/>
            <w:color w:val="000000"/>
          </w:rPr>
          <w:t xml:space="preserve">to </w:t>
        </w:r>
      </w:ins>
      <w:r>
        <w:rPr>
          <w:rFonts w:ascii="Helvetica" w:hAnsi="Helvetica"/>
          <w:color w:val="000000"/>
        </w:rPr>
        <w:t>Ro 08-2750 (</w:t>
      </w:r>
      <w:r w:rsidRPr="00527450">
        <w:rPr>
          <w:rFonts w:ascii="Helvetica" w:hAnsi="Helvetica"/>
          <w:i/>
          <w:color w:val="000000"/>
        </w:rPr>
        <w:t>right</w:t>
      </w:r>
      <w:r>
        <w:rPr>
          <w:rFonts w:ascii="Helvetica" w:hAnsi="Helvetica"/>
          <w:color w:val="000000"/>
        </w:rPr>
        <w:t xml:space="preserve">) or </w:t>
      </w:r>
      <w:proofErr w:type="spellStart"/>
      <w:r>
        <w:rPr>
          <w:rFonts w:ascii="Helvetica" w:hAnsi="Helvetica"/>
          <w:color w:val="000000"/>
        </w:rPr>
        <w:t>RoOH</w:t>
      </w:r>
      <w:proofErr w:type="spellEnd"/>
      <w:r>
        <w:rPr>
          <w:rFonts w:ascii="Helvetica" w:hAnsi="Helvetica"/>
          <w:color w:val="000000"/>
        </w:rPr>
        <w:t xml:space="preserve"> (</w:t>
      </w:r>
      <w:r>
        <w:rPr>
          <w:rFonts w:ascii="Helvetica" w:hAnsi="Helvetica"/>
          <w:i/>
          <w:color w:val="000000"/>
        </w:rPr>
        <w:t>center</w:t>
      </w:r>
      <w:r w:rsidR="00CC088E">
        <w:rPr>
          <w:rFonts w:ascii="Helvetica" w:hAnsi="Helvetica"/>
          <w:color w:val="000000"/>
        </w:rPr>
        <w:t xml:space="preserve">), </w:t>
      </w:r>
      <w:ins w:id="21" w:author="Chodera, John/Sloan Kettering Institute" w:date="2018-02-19T15:47:00Z">
        <w:r w:rsidR="002C3186">
          <w:rPr>
            <w:rFonts w:ascii="Helvetica" w:hAnsi="Helvetica"/>
            <w:color w:val="000000"/>
          </w:rPr>
          <w:t xml:space="preserve">as </w:t>
        </w:r>
      </w:ins>
      <w:r w:rsidR="00CC088E">
        <w:rPr>
          <w:rFonts w:ascii="Helvetica" w:hAnsi="Helvetica"/>
          <w:color w:val="000000"/>
        </w:rPr>
        <w:t xml:space="preserve">compared to </w:t>
      </w:r>
      <w:proofErr w:type="spellStart"/>
      <w:r w:rsidR="00CC088E">
        <w:rPr>
          <w:rFonts w:ascii="Helvetica" w:hAnsi="Helvetica"/>
          <w:color w:val="000000"/>
        </w:rPr>
        <w:t>apo</w:t>
      </w:r>
      <w:proofErr w:type="spellEnd"/>
      <w:r w:rsidR="00CC088E">
        <w:rPr>
          <w:rFonts w:ascii="Helvetica" w:hAnsi="Helvetica"/>
          <w:color w:val="000000"/>
        </w:rPr>
        <w:t xml:space="preserve"> </w:t>
      </w:r>
      <w:proofErr w:type="spellStart"/>
      <w:r w:rsidR="00CC088E">
        <w:rPr>
          <w:rFonts w:ascii="Helvetica" w:hAnsi="Helvetica"/>
          <w:color w:val="000000"/>
        </w:rPr>
        <w:t>M</w:t>
      </w:r>
      <w:r>
        <w:rPr>
          <w:rFonts w:ascii="Helvetica" w:hAnsi="Helvetica"/>
          <w:color w:val="000000"/>
        </w:rPr>
        <w:t>usashi</w:t>
      </w:r>
      <w:proofErr w:type="spellEnd"/>
      <w:r>
        <w:rPr>
          <w:rFonts w:ascii="Helvetica" w:hAnsi="Helvetica"/>
          <w:color w:val="000000"/>
        </w:rPr>
        <w:t xml:space="preserve"> (</w:t>
      </w:r>
      <w:ins w:id="22" w:author="Chodera, John/Sloan Kettering Institute" w:date="2018-02-19T15:47:00Z">
        <w:r w:rsidR="002C3186">
          <w:rPr>
            <w:rFonts w:ascii="Helvetica" w:hAnsi="Helvetica"/>
            <w:color w:val="000000"/>
          </w:rPr>
          <w:t xml:space="preserve">“Apo”; </w:t>
        </w:r>
      </w:ins>
      <w:r>
        <w:rPr>
          <w:rFonts w:ascii="Helvetica" w:hAnsi="Helvetica"/>
          <w:color w:val="000000"/>
        </w:rPr>
        <w:t>gray). Ro A6 (</w:t>
      </w:r>
      <w:r>
        <w:rPr>
          <w:rFonts w:ascii="Helvetica" w:hAnsi="Helvetica"/>
          <w:i/>
          <w:color w:val="000000"/>
        </w:rPr>
        <w:t>left</w:t>
      </w:r>
      <w:r>
        <w:rPr>
          <w:rFonts w:ascii="Helvetica" w:hAnsi="Helvetica"/>
          <w:color w:val="000000"/>
        </w:rPr>
        <w:t xml:space="preserve">) does not induce the same conformational change. </w:t>
      </w:r>
      <w:r>
        <w:rPr>
          <w:rFonts w:ascii="Helvetica" w:hAnsi="Helvetica"/>
          <w:b/>
          <w:color w:val="000000"/>
        </w:rPr>
        <w:t xml:space="preserve">(C) </w:t>
      </w:r>
      <w:r>
        <w:rPr>
          <w:rFonts w:ascii="Helvetica" w:hAnsi="Helvetica"/>
          <w:color w:val="000000"/>
        </w:rPr>
        <w:t>The cluster centers for Ro 08-2750 (</w:t>
      </w:r>
      <w:r w:rsidR="00CC088E">
        <w:rPr>
          <w:rFonts w:ascii="Helvetica" w:hAnsi="Helvetica"/>
          <w:i/>
          <w:color w:val="000000"/>
        </w:rPr>
        <w:t>left</w:t>
      </w:r>
      <w:r>
        <w:rPr>
          <w:rFonts w:ascii="Helvetica" w:hAnsi="Helvetica"/>
          <w:color w:val="000000"/>
        </w:rPr>
        <w:t xml:space="preserve">) </w:t>
      </w:r>
      <w:proofErr w:type="spellStart"/>
      <w:r>
        <w:rPr>
          <w:rFonts w:ascii="Helvetica" w:hAnsi="Helvetica"/>
          <w:color w:val="000000"/>
        </w:rPr>
        <w:t>RoOH</w:t>
      </w:r>
      <w:proofErr w:type="spellEnd"/>
      <w:r>
        <w:rPr>
          <w:rFonts w:ascii="Helvetica" w:hAnsi="Helvetica"/>
          <w:color w:val="000000"/>
        </w:rPr>
        <w:t xml:space="preserve"> (</w:t>
      </w:r>
      <w:r>
        <w:rPr>
          <w:rFonts w:ascii="Helvetica" w:hAnsi="Helvetica"/>
          <w:i/>
          <w:color w:val="000000"/>
        </w:rPr>
        <w:t>center</w:t>
      </w:r>
      <w:r>
        <w:rPr>
          <w:rFonts w:ascii="Helvetica" w:hAnsi="Helvetica"/>
          <w:color w:val="000000"/>
        </w:rPr>
        <w:t>) and Ro A6 (</w:t>
      </w:r>
      <w:r w:rsidR="00CC088E">
        <w:rPr>
          <w:rFonts w:ascii="Helvetica" w:hAnsi="Helvetica"/>
          <w:i/>
          <w:color w:val="000000"/>
        </w:rPr>
        <w:t>right</w:t>
      </w:r>
      <w:r>
        <w:rPr>
          <w:rFonts w:ascii="Helvetica" w:hAnsi="Helvetica"/>
          <w:color w:val="000000"/>
        </w:rPr>
        <w:t xml:space="preserve">), derived using </w:t>
      </w:r>
      <w:ins w:id="23" w:author="Chodera, John/Sloan Kettering Institute" w:date="2018-02-19T15:48:00Z">
        <w:r w:rsidR="008D596C">
          <w:rPr>
            <w:rFonts w:ascii="Helvetica" w:hAnsi="Helvetica"/>
            <w:color w:val="000000"/>
          </w:rPr>
          <w:t xml:space="preserve">regular spatial </w:t>
        </w:r>
        <w:proofErr w:type="spellStart"/>
        <w:r w:rsidR="008D596C">
          <w:rPr>
            <w:rFonts w:ascii="Helvetica" w:hAnsi="Helvetica"/>
            <w:color w:val="000000"/>
          </w:rPr>
          <w:t>custering</w:t>
        </w:r>
        <w:proofErr w:type="spellEnd"/>
        <w:r w:rsidR="008D596C">
          <w:rPr>
            <w:rFonts w:ascii="Helvetica" w:hAnsi="Helvetica"/>
            <w:color w:val="000000"/>
          </w:rPr>
          <w:t xml:space="preserve"> </w:t>
        </w:r>
      </w:ins>
      <w:r>
        <w:rPr>
          <w:rFonts w:ascii="Helvetica" w:hAnsi="Helvetica"/>
          <w:color w:val="000000"/>
        </w:rPr>
        <w:t>with a</w:t>
      </w:r>
      <w:ins w:id="24" w:author="Albanese, Steven/GSK Graduate School" w:date="2018-02-20T14:29:00Z">
        <w:r w:rsidR="00957A9E">
          <w:rPr>
            <w:rFonts w:ascii="Helvetica" w:hAnsi="Helvetica"/>
            <w:color w:val="000000"/>
          </w:rPr>
          <w:t xml:space="preserve"> ligand</w:t>
        </w:r>
      </w:ins>
      <w:del w:id="25" w:author="Albanese, Steven/GSK Graduate School" w:date="2018-02-20T14:29:00Z">
        <w:r w:rsidDel="00957A9E">
          <w:rPr>
            <w:rFonts w:ascii="Helvetica" w:hAnsi="Helvetica"/>
            <w:color w:val="000000"/>
          </w:rPr>
          <w:delText>n</w:delText>
        </w:r>
      </w:del>
      <w:r>
        <w:rPr>
          <w:rFonts w:ascii="Helvetica" w:hAnsi="Helvetica"/>
          <w:color w:val="000000"/>
        </w:rPr>
        <w:t xml:space="preserve"> </w:t>
      </w:r>
      <w:commentRangeStart w:id="26"/>
      <w:r>
        <w:rPr>
          <w:rFonts w:ascii="Helvetica" w:hAnsi="Helvetica"/>
          <w:color w:val="000000"/>
        </w:rPr>
        <w:t xml:space="preserve">RMSD </w:t>
      </w:r>
      <w:commentRangeEnd w:id="26"/>
      <w:r w:rsidR="008D596C">
        <w:rPr>
          <w:rStyle w:val="CommentReference"/>
        </w:rPr>
        <w:commentReference w:id="26"/>
      </w:r>
      <w:r>
        <w:rPr>
          <w:rFonts w:ascii="Helvetica" w:hAnsi="Helvetica"/>
          <w:color w:val="000000"/>
        </w:rPr>
        <w:t>cutoff of 1Å. Ro A6</w:t>
      </w:r>
      <w:r w:rsidR="00CC088E">
        <w:rPr>
          <w:rFonts w:ascii="Helvetica" w:hAnsi="Helvetica"/>
          <w:color w:val="000000"/>
        </w:rPr>
        <w:t xml:space="preserve"> (</w:t>
      </w:r>
      <w:r w:rsidR="00CC088E">
        <w:rPr>
          <w:rFonts w:ascii="Helvetica" w:hAnsi="Helvetica"/>
          <w:i/>
          <w:color w:val="000000"/>
        </w:rPr>
        <w:t>right</w:t>
      </w:r>
      <w:r w:rsidR="00CC088E">
        <w:rPr>
          <w:rFonts w:ascii="Helvetica" w:hAnsi="Helvetica"/>
          <w:color w:val="000000"/>
        </w:rPr>
        <w:t>)</w:t>
      </w:r>
      <w:r>
        <w:rPr>
          <w:rFonts w:ascii="Helvetica" w:hAnsi="Helvetica"/>
          <w:color w:val="000000"/>
        </w:rPr>
        <w:t xml:space="preserve"> produced a much larger </w:t>
      </w:r>
      <w:r w:rsidR="00CC088E">
        <w:rPr>
          <w:rFonts w:ascii="Helvetica" w:hAnsi="Helvetica"/>
          <w:color w:val="000000"/>
        </w:rPr>
        <w:t>number of clusters than Ro 08-2750 (</w:t>
      </w:r>
      <w:r w:rsidR="00CC088E">
        <w:rPr>
          <w:rFonts w:ascii="Helvetica" w:hAnsi="Helvetica"/>
          <w:i/>
          <w:color w:val="000000"/>
        </w:rPr>
        <w:t>left</w:t>
      </w:r>
      <w:r w:rsidR="00CC088E">
        <w:rPr>
          <w:rFonts w:ascii="Helvetica" w:hAnsi="Helvetica"/>
          <w:color w:val="000000"/>
        </w:rPr>
        <w:t xml:space="preserve">) or </w:t>
      </w:r>
      <w:proofErr w:type="spellStart"/>
      <w:r w:rsidR="00CC088E">
        <w:rPr>
          <w:rFonts w:ascii="Helvetica" w:hAnsi="Helvetica"/>
          <w:color w:val="000000"/>
        </w:rPr>
        <w:t>RoOH</w:t>
      </w:r>
      <w:proofErr w:type="spellEnd"/>
      <w:r w:rsidR="00CC088E">
        <w:rPr>
          <w:rFonts w:ascii="Helvetica" w:hAnsi="Helvetica"/>
          <w:color w:val="000000"/>
        </w:rPr>
        <w:t xml:space="preserve"> (</w:t>
      </w:r>
      <w:r w:rsidR="00CC088E">
        <w:rPr>
          <w:rFonts w:ascii="Helvetica" w:hAnsi="Helvetica"/>
          <w:i/>
          <w:color w:val="000000"/>
        </w:rPr>
        <w:t>center</w:t>
      </w:r>
      <w:r w:rsidR="00CC088E">
        <w:rPr>
          <w:rFonts w:ascii="Helvetica" w:hAnsi="Helvetica"/>
          <w:color w:val="000000"/>
        </w:rPr>
        <w:t>)</w:t>
      </w:r>
      <w:ins w:id="27" w:author="Chodera, John/Sloan Kettering Institute" w:date="2018-02-19T15:48:00Z">
        <w:r w:rsidR="00D90197">
          <w:rPr>
            <w:rFonts w:ascii="Helvetica" w:hAnsi="Helvetica"/>
            <w:color w:val="000000"/>
          </w:rPr>
          <w:t>.</w:t>
        </w:r>
      </w:ins>
      <w:r w:rsidR="00CC088E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b/>
          <w:color w:val="000000"/>
        </w:rPr>
        <w:t>(D)</w:t>
      </w:r>
      <w:r>
        <w:rPr>
          <w:rFonts w:ascii="Helvetica" w:hAnsi="Helvetica"/>
          <w:color w:val="000000"/>
        </w:rPr>
        <w:t xml:space="preserve"> The top </w:t>
      </w:r>
      <w:ins w:id="28" w:author="Chodera, John/Sloan Kettering Institute" w:date="2018-02-19T15:48:00Z">
        <w:r w:rsidR="00252C9B">
          <w:rPr>
            <w:rFonts w:ascii="Helvetica" w:hAnsi="Helvetica"/>
            <w:color w:val="000000"/>
          </w:rPr>
          <w:t xml:space="preserve">three </w:t>
        </w:r>
      </w:ins>
      <w:r>
        <w:rPr>
          <w:rFonts w:ascii="Helvetica" w:hAnsi="Helvetica"/>
          <w:color w:val="000000"/>
        </w:rPr>
        <w:t>most</w:t>
      </w:r>
      <w:r w:rsidR="00CC088E">
        <w:rPr>
          <w:rFonts w:ascii="Helvetica" w:hAnsi="Helvetica"/>
          <w:color w:val="000000"/>
        </w:rPr>
        <w:t xml:space="preserve"> </w:t>
      </w:r>
      <w:proofErr w:type="gramStart"/>
      <w:ins w:id="29" w:author="Chodera, John/Sloan Kettering Institute" w:date="2018-02-19T15:48:00Z">
        <w:r w:rsidR="00252C9B">
          <w:rPr>
            <w:rFonts w:ascii="Helvetica" w:hAnsi="Helvetica"/>
            <w:color w:val="000000"/>
          </w:rPr>
          <w:t>populous</w:t>
        </w:r>
        <w:proofErr w:type="gramEnd"/>
        <w:r w:rsidR="00252C9B">
          <w:rPr>
            <w:rFonts w:ascii="Helvetica" w:hAnsi="Helvetica"/>
            <w:color w:val="000000"/>
          </w:rPr>
          <w:t xml:space="preserve"> </w:t>
        </w:r>
      </w:ins>
      <w:r w:rsidR="00CC088E">
        <w:rPr>
          <w:rFonts w:ascii="Helvetica" w:hAnsi="Helvetica"/>
          <w:color w:val="000000"/>
        </w:rPr>
        <w:t>clusters for Ro 08-2750. The protein structure and solid</w:t>
      </w:r>
      <w:ins w:id="30" w:author="Chodera, John/Sloan Kettering Institute" w:date="2018-02-19T15:49:00Z">
        <w:r w:rsidR="001820F3">
          <w:rPr>
            <w:rFonts w:ascii="Helvetica" w:hAnsi="Helvetica"/>
            <w:color w:val="000000"/>
          </w:rPr>
          <w:t>-color</w:t>
        </w:r>
      </w:ins>
      <w:r w:rsidR="00CC088E">
        <w:rPr>
          <w:rFonts w:ascii="Helvetica" w:hAnsi="Helvetica"/>
          <w:color w:val="000000"/>
        </w:rPr>
        <w:t xml:space="preserve"> ligand pose </w:t>
      </w:r>
      <w:ins w:id="31" w:author="Chodera, John/Sloan Kettering Institute" w:date="2018-02-19T15:49:00Z">
        <w:r w:rsidR="00110CBE">
          <w:rPr>
            <w:rFonts w:ascii="Helvetica" w:hAnsi="Helvetica"/>
            <w:color w:val="000000"/>
          </w:rPr>
          <w:t>depict</w:t>
        </w:r>
      </w:ins>
      <w:r w:rsidR="00CC088E">
        <w:rPr>
          <w:rFonts w:ascii="Helvetica" w:hAnsi="Helvetica"/>
          <w:color w:val="000000"/>
        </w:rPr>
        <w:t xml:space="preserve"> cluster </w:t>
      </w:r>
      <w:proofErr w:type="gramStart"/>
      <w:r w:rsidR="00CC088E">
        <w:rPr>
          <w:rFonts w:ascii="Helvetica" w:hAnsi="Helvetica"/>
          <w:color w:val="000000"/>
        </w:rPr>
        <w:t>center</w:t>
      </w:r>
      <w:ins w:id="32" w:author="Chodera, John/Sloan Kettering Institute" w:date="2018-02-19T15:49:00Z">
        <w:r w:rsidR="00210B3B">
          <w:rPr>
            <w:rFonts w:ascii="Helvetica" w:hAnsi="Helvetica"/>
            <w:color w:val="000000"/>
          </w:rPr>
          <w:t>s</w:t>
        </w:r>
      </w:ins>
      <w:r w:rsidR="00CC088E">
        <w:rPr>
          <w:rFonts w:ascii="Helvetica" w:hAnsi="Helvetica"/>
          <w:color w:val="000000"/>
        </w:rPr>
        <w:t>,</w:t>
      </w:r>
      <w:proofErr w:type="gramEnd"/>
      <w:r w:rsidR="00CC088E">
        <w:rPr>
          <w:rFonts w:ascii="Helvetica" w:hAnsi="Helvetica"/>
          <w:color w:val="000000"/>
        </w:rPr>
        <w:t xml:space="preserve"> while </w:t>
      </w:r>
      <w:ins w:id="33" w:author="Chodera, John/Sloan Kettering Institute" w:date="2018-02-19T15:49:00Z">
        <w:r w:rsidR="009A5B1C">
          <w:rPr>
            <w:rFonts w:ascii="Helvetica" w:hAnsi="Helvetica"/>
            <w:color w:val="000000"/>
          </w:rPr>
          <w:t xml:space="preserve">transparent </w:t>
        </w:r>
      </w:ins>
      <w:r w:rsidR="00CC088E">
        <w:rPr>
          <w:rFonts w:ascii="Helvetica" w:hAnsi="Helvetica"/>
          <w:color w:val="000000"/>
        </w:rPr>
        <w:t xml:space="preserve">ligand poses </w:t>
      </w:r>
      <w:ins w:id="34" w:author="Chodera, John/Sloan Kettering Institute" w:date="2018-02-19T15:49:00Z">
        <w:r w:rsidR="009A5B1C">
          <w:rPr>
            <w:rFonts w:ascii="Helvetica" w:hAnsi="Helvetica"/>
            <w:color w:val="000000"/>
          </w:rPr>
          <w:t>depict</w:t>
        </w:r>
      </w:ins>
      <w:r w:rsidR="00CC088E">
        <w:rPr>
          <w:rFonts w:ascii="Helvetica" w:hAnsi="Helvetica"/>
          <w:color w:val="000000"/>
        </w:rPr>
        <w:t xml:space="preserve"> 10 randomly sampled frames assigned to that cluster. </w:t>
      </w:r>
      <w:proofErr w:type="spellStart"/>
      <w:r w:rsidR="00CC088E">
        <w:rPr>
          <w:rFonts w:ascii="Helvetica" w:hAnsi="Helvetica"/>
          <w:color w:val="000000"/>
        </w:rPr>
        <w:t>Sidechains</w:t>
      </w:r>
      <w:proofErr w:type="spellEnd"/>
      <w:r w:rsidR="00CC088E">
        <w:rPr>
          <w:rFonts w:ascii="Helvetica" w:hAnsi="Helvetica"/>
          <w:color w:val="000000"/>
        </w:rPr>
        <w:t xml:space="preserve"> within 4Å of any of the ligands are shown </w:t>
      </w:r>
      <w:ins w:id="35" w:author="Chodera, John/Sloan Kettering Institute" w:date="2018-02-19T15:49:00Z">
        <w:r w:rsidR="00517D11">
          <w:rPr>
            <w:rFonts w:ascii="Helvetica" w:hAnsi="Helvetica"/>
            <w:color w:val="000000"/>
          </w:rPr>
          <w:t xml:space="preserve">as </w:t>
        </w:r>
      </w:ins>
      <w:r w:rsidR="00CC088E">
        <w:rPr>
          <w:rFonts w:ascii="Helvetica" w:hAnsi="Helvetica"/>
          <w:color w:val="000000"/>
        </w:rPr>
        <w:t>lines.</w:t>
      </w:r>
      <w:r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b/>
          <w:color w:val="000000"/>
        </w:rPr>
        <w:t xml:space="preserve"> (E) </w:t>
      </w:r>
      <w:r w:rsidR="00CC088E">
        <w:rPr>
          <w:rFonts w:ascii="Helvetica" w:hAnsi="Helvetica"/>
          <w:color w:val="000000"/>
        </w:rPr>
        <w:t xml:space="preserve">The top </w:t>
      </w:r>
      <w:ins w:id="36" w:author="Chodera, John/Sloan Kettering Institute" w:date="2018-02-19T15:49:00Z">
        <w:r w:rsidR="006D2F2E">
          <w:rPr>
            <w:rFonts w:ascii="Helvetica" w:hAnsi="Helvetica"/>
            <w:color w:val="000000"/>
          </w:rPr>
          <w:t xml:space="preserve">four </w:t>
        </w:r>
      </w:ins>
      <w:r w:rsidR="00CC088E">
        <w:rPr>
          <w:rFonts w:ascii="Helvetica" w:hAnsi="Helvetica"/>
          <w:color w:val="000000"/>
        </w:rPr>
        <w:t xml:space="preserve">most </w:t>
      </w:r>
      <w:ins w:id="37" w:author="Chodera, John/Sloan Kettering Institute" w:date="2018-02-19T15:49:00Z">
        <w:r w:rsidR="00B141D2">
          <w:rPr>
            <w:rFonts w:ascii="Helvetica" w:hAnsi="Helvetica"/>
            <w:color w:val="000000"/>
          </w:rPr>
          <w:t xml:space="preserve">populous </w:t>
        </w:r>
      </w:ins>
      <w:r w:rsidR="00CC088E">
        <w:rPr>
          <w:rFonts w:ascii="Helvetica" w:hAnsi="Helvetica"/>
          <w:color w:val="000000"/>
        </w:rPr>
        <w:t xml:space="preserve">clusters for </w:t>
      </w:r>
      <w:proofErr w:type="spellStart"/>
      <w:r w:rsidR="00CC088E">
        <w:rPr>
          <w:rFonts w:ascii="Helvetica" w:hAnsi="Helvetica"/>
          <w:color w:val="000000"/>
        </w:rPr>
        <w:t>RoOH</w:t>
      </w:r>
      <w:proofErr w:type="spellEnd"/>
      <w:ins w:id="38" w:author="Chodera, John/Sloan Kettering Institute" w:date="2018-02-19T15:50:00Z">
        <w:r w:rsidR="00B54174">
          <w:rPr>
            <w:rFonts w:ascii="Helvetica" w:hAnsi="Helvetica"/>
            <w:color w:val="000000"/>
          </w:rPr>
          <w:t>, using the same depiction scheme as (D).</w:t>
        </w:r>
      </w:ins>
      <w:r w:rsidR="00CC088E">
        <w:rPr>
          <w:rFonts w:ascii="Helvetica" w:hAnsi="Helvetica"/>
          <w:color w:val="000000"/>
        </w:rPr>
        <w:t xml:space="preserve"> </w:t>
      </w:r>
      <w:bookmarkStart w:id="39" w:name="_GoBack"/>
      <w:bookmarkEnd w:id="39"/>
    </w:p>
    <w:sectPr w:rsidR="00527450" w:rsidRPr="00527450" w:rsidSect="00E03D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odera, John/Sloan Kettering Institute" w:date="2018-02-19T15:44:00Z" w:initials="CI">
    <w:p w14:paraId="7885E9F7" w14:textId="680C612B" w:rsidR="005E0C4F" w:rsidRDefault="005E0C4F">
      <w:pPr>
        <w:pStyle w:val="CommentText"/>
      </w:pPr>
      <w:r>
        <w:rPr>
          <w:rStyle w:val="CommentReference"/>
        </w:rPr>
        <w:annotationRef/>
      </w:r>
      <w:r>
        <w:t xml:space="preserve">Do we mean to imply these are distinct conformations, or that the bound and unbound states are both </w:t>
      </w:r>
      <w:proofErr w:type="spellStart"/>
      <w:r>
        <w:t>conformationally</w:t>
      </w:r>
      <w:proofErr w:type="spellEnd"/>
      <w:r>
        <w:t xml:space="preserve"> heterogeneous?</w:t>
      </w:r>
    </w:p>
  </w:comment>
  <w:comment w:id="13" w:author="Chodera, John/Sloan Kettering Institute" w:date="2018-02-19T15:46:00Z" w:initials="CI">
    <w:p w14:paraId="6339BB47" w14:textId="7E41D621" w:rsidR="005E0C4F" w:rsidRDefault="005E0C4F">
      <w:pPr>
        <w:pStyle w:val="CommentText"/>
      </w:pPr>
      <w:r>
        <w:rPr>
          <w:rStyle w:val="CommentReference"/>
        </w:rPr>
        <w:annotationRef/>
      </w:r>
      <w:r>
        <w:t>What atoms or regions is the distance defined by?</w:t>
      </w:r>
    </w:p>
  </w:comment>
  <w:comment w:id="26" w:author="Chodera, John/Sloan Kettering Institute" w:date="2018-02-19T15:48:00Z" w:initials="CI">
    <w:p w14:paraId="3A7B0F50" w14:textId="18887625" w:rsidR="008D596C" w:rsidRDefault="008D596C">
      <w:pPr>
        <w:pStyle w:val="CommentText"/>
      </w:pPr>
      <w:r>
        <w:rPr>
          <w:rStyle w:val="CommentReference"/>
        </w:rPr>
        <w:annotationRef/>
      </w:r>
      <w:r>
        <w:t>What kind of RMSD?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50"/>
    <w:rsid w:val="000D3DF3"/>
    <w:rsid w:val="00110CBE"/>
    <w:rsid w:val="001820F3"/>
    <w:rsid w:val="00210B3B"/>
    <w:rsid w:val="00252C9B"/>
    <w:rsid w:val="002C3186"/>
    <w:rsid w:val="00517D11"/>
    <w:rsid w:val="00527450"/>
    <w:rsid w:val="005E0C4F"/>
    <w:rsid w:val="00680985"/>
    <w:rsid w:val="006D2F2E"/>
    <w:rsid w:val="007E1509"/>
    <w:rsid w:val="008D596C"/>
    <w:rsid w:val="00922E1F"/>
    <w:rsid w:val="00957A9E"/>
    <w:rsid w:val="009A5B1C"/>
    <w:rsid w:val="00A04DFB"/>
    <w:rsid w:val="00B141D2"/>
    <w:rsid w:val="00B54174"/>
    <w:rsid w:val="00C844A6"/>
    <w:rsid w:val="00CC088E"/>
    <w:rsid w:val="00D90197"/>
    <w:rsid w:val="00E0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B6B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0C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C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C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C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C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C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C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0C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C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C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C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C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C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C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1268</Characters>
  <Application>Microsoft Macintosh Word</Application>
  <DocSecurity>0</DocSecurity>
  <Lines>10</Lines>
  <Paragraphs>2</Paragraphs>
  <ScaleCrop>false</ScaleCrop>
  <Company>MSKCC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Albanese, Steven/GSK Graduate School</dc:creator>
  <cp:keywords/>
  <dc:description/>
  <cp:lastModifiedBy>Albanese, Steven/GSK Graduate School</cp:lastModifiedBy>
  <cp:revision>2</cp:revision>
  <dcterms:created xsi:type="dcterms:W3CDTF">2018-02-20T19:30:00Z</dcterms:created>
  <dcterms:modified xsi:type="dcterms:W3CDTF">2018-02-20T19:30:00Z</dcterms:modified>
</cp:coreProperties>
</file>