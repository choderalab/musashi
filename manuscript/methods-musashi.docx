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3503D" w14:textId="2291A0F8" w:rsidR="00452B6D" w:rsidRPr="00B11A9B" w:rsidRDefault="00FF332E" w:rsidP="007A58BC">
      <w:pPr>
        <w:widowControl w:val="0"/>
        <w:autoSpaceDE w:val="0"/>
        <w:autoSpaceDN w:val="0"/>
        <w:adjustRightInd w:val="0"/>
        <w:spacing w:after="240" w:line="300" w:lineRule="atLeast"/>
        <w:outlineLvl w:val="0"/>
        <w:rPr>
          <w:rFonts w:ascii="Helvetica" w:hAnsi="Helvetica" w:cs="Times"/>
          <w:u w:val="single"/>
        </w:rPr>
      </w:pPr>
      <w:r>
        <w:rPr>
          <w:rFonts w:ascii="Helvetica" w:hAnsi="Helvetica" w:cs="Times"/>
          <w:u w:val="single"/>
        </w:rPr>
        <w:softHyphen/>
      </w:r>
      <w:r>
        <w:rPr>
          <w:rFonts w:ascii="Helvetica" w:hAnsi="Helvetica" w:cs="Times"/>
          <w:u w:val="single"/>
        </w:rPr>
        <w:softHyphen/>
      </w:r>
      <w:r>
        <w:rPr>
          <w:rFonts w:ascii="Helvetica" w:hAnsi="Helvetica" w:cs="Times"/>
          <w:u w:val="single"/>
        </w:rPr>
        <w:softHyphen/>
      </w:r>
      <w:r>
        <w:rPr>
          <w:rFonts w:ascii="Helvetica" w:hAnsi="Helvetica" w:cs="Times"/>
          <w:u w:val="single"/>
        </w:rPr>
        <w:softHyphen/>
      </w:r>
      <w:r w:rsidR="00452B6D" w:rsidRPr="00B11A9B">
        <w:rPr>
          <w:rFonts w:ascii="Helvetica" w:hAnsi="Helvetica" w:cs="Times"/>
          <w:u w:val="single"/>
        </w:rPr>
        <w:t>Modeling and System preparation</w:t>
      </w:r>
    </w:p>
    <w:p w14:paraId="6775B91A" w14:textId="096B50B5" w:rsidR="00286EF8" w:rsidRPr="00B11A9B" w:rsidRDefault="00452B6D" w:rsidP="000B3CF8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>System preparation, modeling</w:t>
      </w:r>
      <w:r w:rsidR="00DC4BF9">
        <w:rPr>
          <w:rFonts w:ascii="Helvetica" w:hAnsi="Helvetica" w:cs="Times"/>
        </w:rPr>
        <w:t>,</w:t>
      </w:r>
      <w:r w:rsidRPr="00B11A9B">
        <w:rPr>
          <w:rFonts w:ascii="Helvetica" w:hAnsi="Helvetica" w:cs="Times"/>
        </w:rPr>
        <w:t xml:space="preserve"> and initial docking calculations were performed</w:t>
      </w:r>
      <w:r w:rsidR="00946439" w:rsidRPr="00B11A9B">
        <w:rPr>
          <w:rFonts w:ascii="Helvetica" w:hAnsi="Helvetica" w:cs="Times"/>
        </w:rPr>
        <w:t xml:space="preserve"> using the Schrödinger </w:t>
      </w:r>
      <w:r w:rsidR="00030FAD">
        <w:rPr>
          <w:rFonts w:ascii="Helvetica" w:hAnsi="Helvetica" w:cs="Times"/>
        </w:rPr>
        <w:t xml:space="preserve">Suite </w:t>
      </w:r>
      <w:r w:rsidR="00946439" w:rsidRPr="00B11A9B">
        <w:rPr>
          <w:rFonts w:ascii="Helvetica" w:hAnsi="Helvetica" w:cs="Times"/>
        </w:rPr>
        <w:t>molecula</w:t>
      </w:r>
      <w:r w:rsidR="006F4EC1" w:rsidRPr="00B11A9B">
        <w:rPr>
          <w:rFonts w:ascii="Helvetica" w:hAnsi="Helvetica" w:cs="Times"/>
        </w:rPr>
        <w:t xml:space="preserve">r modeling </w:t>
      </w:r>
      <w:r w:rsidR="00030FAD">
        <w:rPr>
          <w:rFonts w:ascii="Helvetica" w:hAnsi="Helvetica" w:cs="Times"/>
        </w:rPr>
        <w:t>package</w:t>
      </w:r>
      <w:r w:rsidR="006F4EC1" w:rsidRPr="00B11A9B">
        <w:rPr>
          <w:rFonts w:ascii="Helvetica" w:hAnsi="Helvetica" w:cs="Times"/>
        </w:rPr>
        <w:t xml:space="preserve"> (version 2015-4</w:t>
      </w:r>
      <w:r w:rsidR="003C3BFD" w:rsidRPr="00B11A9B">
        <w:rPr>
          <w:rFonts w:ascii="Helvetica" w:hAnsi="Helvetica" w:cs="Times"/>
        </w:rPr>
        <w:t>)</w:t>
      </w:r>
      <w:r w:rsidRPr="00B11A9B">
        <w:rPr>
          <w:rFonts w:ascii="Helvetica" w:hAnsi="Helvetica" w:cs="Times"/>
        </w:rPr>
        <w:t xml:space="preserve">, </w:t>
      </w:r>
      <w:r w:rsidR="00030FAD">
        <w:rPr>
          <w:rFonts w:ascii="Helvetica" w:hAnsi="Helvetica" w:cs="Times"/>
        </w:rPr>
        <w:t xml:space="preserve">using default parameters </w:t>
      </w:r>
      <w:r w:rsidRPr="00B11A9B">
        <w:rPr>
          <w:rFonts w:ascii="Helvetica" w:hAnsi="Helvetica" w:cs="Times"/>
        </w:rPr>
        <w:t>unless otherwise noted</w:t>
      </w:r>
      <w:r w:rsidR="003C3BFD" w:rsidRPr="00B11A9B">
        <w:rPr>
          <w:rFonts w:ascii="Helvetica" w:hAnsi="Helvetica" w:cs="Times"/>
        </w:rPr>
        <w:t xml:space="preserve">. </w:t>
      </w:r>
      <w:commentRangeStart w:id="0"/>
      <w:r w:rsidR="003C3BFD" w:rsidRPr="00B11A9B">
        <w:rPr>
          <w:rFonts w:ascii="Helvetica" w:hAnsi="Helvetica" w:cs="Times"/>
        </w:rPr>
        <w:t>The</w:t>
      </w:r>
      <w:r w:rsidR="00B02586" w:rsidRPr="00B11A9B">
        <w:rPr>
          <w:rFonts w:ascii="Helvetica" w:hAnsi="Helvetica" w:cs="Times"/>
        </w:rPr>
        <w:t xml:space="preserve"> protein structure</w:t>
      </w:r>
      <w:r w:rsidR="00946439" w:rsidRPr="00B11A9B">
        <w:rPr>
          <w:rFonts w:ascii="Helvetica" w:hAnsi="Helvetica" w:cs="Times"/>
        </w:rPr>
        <w:t xml:space="preserve"> </w:t>
      </w:r>
      <w:commentRangeEnd w:id="0"/>
      <w:r w:rsidR="00850C20">
        <w:rPr>
          <w:rStyle w:val="CommentReference"/>
        </w:rPr>
        <w:commentReference w:id="0"/>
      </w:r>
      <w:r w:rsidR="003C3BFD" w:rsidRPr="00B11A9B">
        <w:rPr>
          <w:rFonts w:ascii="Helvetica" w:hAnsi="Helvetica" w:cs="Times"/>
        </w:rPr>
        <w:t>was</w:t>
      </w:r>
      <w:r w:rsidR="00946439" w:rsidRPr="00B11A9B">
        <w:rPr>
          <w:rFonts w:ascii="Helvetica" w:hAnsi="Helvetica" w:cs="Times"/>
        </w:rPr>
        <w:t xml:space="preserve"> </w:t>
      </w:r>
      <w:commentRangeStart w:id="1"/>
      <w:r w:rsidR="00946439" w:rsidRPr="00B11A9B">
        <w:rPr>
          <w:rFonts w:ascii="Helvetica" w:hAnsi="Helvetica" w:cs="Times"/>
        </w:rPr>
        <w:t xml:space="preserve">obtained from </w:t>
      </w:r>
      <w:r w:rsidR="00F17FC0">
        <w:rPr>
          <w:rFonts w:ascii="Helvetica" w:hAnsi="Helvetica" w:cs="Times"/>
        </w:rPr>
        <w:t>an in-house repository and</w:t>
      </w:r>
      <w:r w:rsidR="00946439" w:rsidRPr="00B11A9B">
        <w:rPr>
          <w:rFonts w:ascii="Helvetica" w:hAnsi="Helvetica" w:cs="Times"/>
        </w:rPr>
        <w:t xml:space="preserve"> </w:t>
      </w:r>
      <w:commentRangeEnd w:id="1"/>
      <w:r w:rsidR="003C3BFD" w:rsidRPr="00B11A9B">
        <w:rPr>
          <w:rStyle w:val="CommentReference"/>
          <w:rFonts w:ascii="Helvetica" w:hAnsi="Helvetica"/>
          <w:sz w:val="24"/>
          <w:szCs w:val="24"/>
        </w:rPr>
        <w:commentReference w:id="1"/>
      </w:r>
      <w:r w:rsidR="00946439" w:rsidRPr="00B11A9B">
        <w:rPr>
          <w:rFonts w:ascii="Helvetica" w:hAnsi="Helvetica" w:cs="Times"/>
        </w:rPr>
        <w:t>prepared using the Protein Preparation Wizard</w:t>
      </w:r>
      <w:r w:rsidR="00D912EC" w:rsidRPr="00B11A9B">
        <w:rPr>
          <w:rFonts w:ascii="Helvetica" w:hAnsi="Helvetica" w:cs="Times"/>
        </w:rPr>
        <w:fldChar w:fldCharType="begin"/>
      </w:r>
      <w:r w:rsidR="00083FE5">
        <w:rPr>
          <w:rFonts w:ascii="Helvetica" w:hAnsi="Helvetica" w:cs="Times"/>
        </w:rPr>
        <w:instrText xml:space="preserve"> ADDIN PAPERS2_CITATIONS &lt;citation&gt;&lt;uuid&gt;C535CE0D-4713-40B0-BBEE-8C5BCD10BB49&lt;/uuid&gt;&lt;priority&gt;0&lt;/priority&gt;&lt;publications&gt;&lt;publication&gt;&lt;uuid&gt;EE9133AF-C5ED-4F85-9E5B-9D28BE2C675F&lt;/uuid&gt;&lt;volume&gt;27&lt;/volume&gt;&lt;accepted_date&gt;99201304031200000000222000&lt;/accepted_date&gt;&lt;doi&gt;10.1007/s10822-013-9644-8&lt;/doi&gt;&lt;startpage&gt;221&lt;/startpage&gt;&lt;publication_date&gt;99201303001200000000220000&lt;/publication_date&gt;&lt;url&gt;http://link.springer.com/10.1007/s10822-013-9644-8&lt;/url&gt;&lt;type&gt;400&lt;/type&gt;&lt;title&gt;Protein and ligand preparation: parameters, protocols, and influence on virtual screening enrichments.&lt;/title&gt;&lt;publisher&gt;Springer Netherlands&lt;/publisher&gt;&lt;submission_date&gt;99201212141200000000222000&lt;/submission_date&gt;&lt;number&gt;3&lt;/number&gt;&lt;institution&gt;Schrödinger, Sanali Infopark, Banjara Hills, Hyderabad, Andhra Pradesh, India.&lt;/institution&gt;&lt;subtype&gt;400&lt;/subtype&gt;&lt;endpage&gt;234&lt;/endpage&gt;&lt;bundle&gt;&lt;publication&gt;&lt;title&gt;Journal of computer-aided molecular design&lt;/title&gt;&lt;type&gt;-100&lt;/type&gt;&lt;subtype&gt;-100&lt;/subtype&gt;&lt;uuid&gt;72191A27-C078-433F-98B4-9258EC89B1EB&lt;/uuid&gt;&lt;/publication&gt;&lt;/bundle&gt;&lt;authors&gt;&lt;author&gt;&lt;firstName&gt;G&lt;/firstName&gt;&lt;middleNames&gt;Madhavi&lt;/middleNames&gt;&lt;lastName&gt;Sastry&lt;/lastName&gt;&lt;/author&gt;&lt;author&gt;&lt;firstName&gt;Matvey&lt;/firstName&gt;&lt;lastName&gt;Adzhigirey&lt;/lastName&gt;&lt;/author&gt;&lt;author&gt;&lt;firstName&gt;Tyler&lt;/firstName&gt;&lt;lastName&gt;Day&lt;/lastName&gt;&lt;/author&gt;&lt;author&gt;&lt;firstName&gt;Ramakrishna&lt;/firstName&gt;&lt;lastName&gt;Annabhimoju&lt;/lastName&gt;&lt;/author&gt;&lt;author&gt;&lt;firstName&gt;Woody&lt;/firstName&gt;&lt;lastName&gt;Sherman&lt;/lastName&gt;&lt;/author&gt;&lt;/authors&gt;&lt;/publication&gt;&lt;/publications&gt;&lt;cites&gt;&lt;/cites&gt;&lt;/citation&gt;</w:instrText>
      </w:r>
      <w:r w:rsidR="00D912EC" w:rsidRPr="00B11A9B">
        <w:rPr>
          <w:rFonts w:ascii="Helvetica" w:hAnsi="Helvetica" w:cs="Times"/>
        </w:rPr>
        <w:fldChar w:fldCharType="separate"/>
      </w:r>
      <w:r w:rsidR="00EF1B33">
        <w:rPr>
          <w:rFonts w:ascii="Helvetica" w:hAnsi="Helvetica" w:cs="Helvetica"/>
          <w:vertAlign w:val="superscript"/>
        </w:rPr>
        <w:t>1</w:t>
      </w:r>
      <w:r w:rsidR="00D912EC" w:rsidRPr="00B11A9B">
        <w:rPr>
          <w:rFonts w:ascii="Helvetica" w:hAnsi="Helvetica" w:cs="Times"/>
        </w:rPr>
        <w:fldChar w:fldCharType="end"/>
      </w:r>
      <w:r w:rsidR="00427ED7" w:rsidRPr="00B11A9B">
        <w:rPr>
          <w:rFonts w:ascii="Helvetica" w:hAnsi="Helvetica" w:cs="Times"/>
        </w:rPr>
        <w:t>.</w:t>
      </w:r>
      <w:r w:rsidR="00946439" w:rsidRPr="00B11A9B">
        <w:rPr>
          <w:rFonts w:ascii="Helvetica" w:hAnsi="Helvetica" w:cs="Times"/>
          <w:color w:val="0300FF"/>
          <w:position w:val="10"/>
        </w:rPr>
        <w:t xml:space="preserve"> </w:t>
      </w:r>
      <w:r w:rsidR="00946439" w:rsidRPr="00B11A9B">
        <w:rPr>
          <w:rFonts w:ascii="Helvetica" w:hAnsi="Helvetica" w:cs="Times"/>
        </w:rPr>
        <w:t xml:space="preserve">In this step, force field atom types and bond orders </w:t>
      </w:r>
      <w:r w:rsidR="00964000">
        <w:rPr>
          <w:rFonts w:ascii="Helvetica" w:hAnsi="Helvetica" w:cs="Times"/>
        </w:rPr>
        <w:t>were</w:t>
      </w:r>
      <w:r w:rsidR="00964000" w:rsidRPr="00B11A9B">
        <w:rPr>
          <w:rFonts w:ascii="Helvetica" w:hAnsi="Helvetica" w:cs="Times"/>
        </w:rPr>
        <w:t xml:space="preserve"> </w:t>
      </w:r>
      <w:r w:rsidR="00946439" w:rsidRPr="00B11A9B">
        <w:rPr>
          <w:rFonts w:ascii="Helvetica" w:hAnsi="Helvetica" w:cs="Times"/>
        </w:rPr>
        <w:t xml:space="preserve">assigned, missing atoms </w:t>
      </w:r>
      <w:r w:rsidR="00964000">
        <w:rPr>
          <w:rFonts w:ascii="Helvetica" w:hAnsi="Helvetica" w:cs="Times"/>
        </w:rPr>
        <w:t>were</w:t>
      </w:r>
      <w:r w:rsidR="00964000" w:rsidRPr="00B11A9B">
        <w:rPr>
          <w:rFonts w:ascii="Helvetica" w:hAnsi="Helvetica" w:cs="Times"/>
        </w:rPr>
        <w:t xml:space="preserve"> </w:t>
      </w:r>
      <w:r w:rsidR="00946439" w:rsidRPr="00B11A9B">
        <w:rPr>
          <w:rFonts w:ascii="Helvetica" w:hAnsi="Helvetica" w:cs="Times"/>
        </w:rPr>
        <w:t xml:space="preserve">added, tautomer/ionization states </w:t>
      </w:r>
      <w:r w:rsidR="00964000">
        <w:rPr>
          <w:rFonts w:ascii="Helvetica" w:hAnsi="Helvetica" w:cs="Times"/>
        </w:rPr>
        <w:t>were</w:t>
      </w:r>
      <w:r w:rsidR="00964000" w:rsidRPr="00B11A9B">
        <w:rPr>
          <w:rFonts w:ascii="Helvetica" w:hAnsi="Helvetica" w:cs="Times"/>
        </w:rPr>
        <w:t xml:space="preserve"> </w:t>
      </w:r>
      <w:r w:rsidR="00946439" w:rsidRPr="00B11A9B">
        <w:rPr>
          <w:rFonts w:ascii="Helvetica" w:hAnsi="Helvetica" w:cs="Times"/>
        </w:rPr>
        <w:t xml:space="preserve">assigned, water orientations </w:t>
      </w:r>
      <w:r w:rsidR="00964000">
        <w:rPr>
          <w:rFonts w:ascii="Helvetica" w:hAnsi="Helvetica" w:cs="Times"/>
        </w:rPr>
        <w:t>were</w:t>
      </w:r>
      <w:r w:rsidR="00964000" w:rsidRPr="00B11A9B">
        <w:rPr>
          <w:rFonts w:ascii="Helvetica" w:hAnsi="Helvetica" w:cs="Times"/>
        </w:rPr>
        <w:t xml:space="preserve"> </w:t>
      </w:r>
      <w:r w:rsidR="00946439" w:rsidRPr="00B11A9B">
        <w:rPr>
          <w:rFonts w:ascii="Helvetica" w:hAnsi="Helvetica" w:cs="Times"/>
        </w:rPr>
        <w:t xml:space="preserve">sampled, </w:t>
      </w:r>
      <w:r w:rsidR="00964000">
        <w:rPr>
          <w:rFonts w:ascii="Helvetica" w:hAnsi="Helvetica" w:cs="Times"/>
        </w:rPr>
        <w:t xml:space="preserve">and </w:t>
      </w:r>
      <w:proofErr w:type="spellStart"/>
      <w:r w:rsidR="00964000">
        <w:rPr>
          <w:rFonts w:ascii="Helvetica" w:hAnsi="Helvetica" w:cs="Times"/>
        </w:rPr>
        <w:t>ionizable</w:t>
      </w:r>
      <w:proofErr w:type="spellEnd"/>
      <w:r w:rsidR="00964000">
        <w:rPr>
          <w:rFonts w:ascii="Helvetica" w:hAnsi="Helvetica" w:cs="Times"/>
        </w:rPr>
        <w:t xml:space="preserve"> residues (</w:t>
      </w:r>
      <w:proofErr w:type="spellStart"/>
      <w:r w:rsidR="00946439" w:rsidRPr="00B11A9B">
        <w:rPr>
          <w:rFonts w:ascii="Helvetica" w:hAnsi="Helvetica" w:cs="Times"/>
        </w:rPr>
        <w:t>Asn</w:t>
      </w:r>
      <w:proofErr w:type="spellEnd"/>
      <w:r w:rsidR="00946439" w:rsidRPr="00B11A9B">
        <w:rPr>
          <w:rFonts w:ascii="Helvetica" w:hAnsi="Helvetica" w:cs="Times"/>
        </w:rPr>
        <w:t xml:space="preserve">, </w:t>
      </w:r>
      <w:proofErr w:type="spellStart"/>
      <w:r w:rsidR="00946439" w:rsidRPr="00B11A9B">
        <w:rPr>
          <w:rFonts w:ascii="Helvetica" w:hAnsi="Helvetica" w:cs="Times"/>
        </w:rPr>
        <w:t>Gln</w:t>
      </w:r>
      <w:proofErr w:type="spellEnd"/>
      <w:r w:rsidR="00946439" w:rsidRPr="00B11A9B">
        <w:rPr>
          <w:rFonts w:ascii="Helvetica" w:hAnsi="Helvetica" w:cs="Times"/>
        </w:rPr>
        <w:t>, and His residues</w:t>
      </w:r>
      <w:r w:rsidR="00964000">
        <w:rPr>
          <w:rFonts w:ascii="Helvetica" w:hAnsi="Helvetica" w:cs="Times"/>
        </w:rPr>
        <w:t>)</w:t>
      </w:r>
      <w:r w:rsidR="00946439" w:rsidRPr="00B11A9B">
        <w:rPr>
          <w:rFonts w:ascii="Helvetica" w:hAnsi="Helvetica" w:cs="Times"/>
        </w:rPr>
        <w:t xml:space="preserve"> </w:t>
      </w:r>
      <w:r w:rsidR="00964000">
        <w:rPr>
          <w:rFonts w:ascii="Helvetica" w:hAnsi="Helvetica" w:cs="Times"/>
        </w:rPr>
        <w:t xml:space="preserve">have their </w:t>
      </w:r>
      <w:proofErr w:type="spellStart"/>
      <w:r w:rsidR="00964000">
        <w:rPr>
          <w:rFonts w:ascii="Helvetica" w:hAnsi="Helvetica" w:cs="Times"/>
        </w:rPr>
        <w:t>tautomers</w:t>
      </w:r>
      <w:proofErr w:type="spellEnd"/>
      <w:r w:rsidR="00964000">
        <w:rPr>
          <w:rFonts w:ascii="Helvetica" w:hAnsi="Helvetica" w:cs="Times"/>
        </w:rPr>
        <w:t xml:space="preserve"> adjusted </w:t>
      </w:r>
      <w:r w:rsidR="00946439" w:rsidRPr="00B11A9B">
        <w:rPr>
          <w:rFonts w:ascii="Helvetica" w:hAnsi="Helvetica" w:cs="Times"/>
        </w:rPr>
        <w:t>to optimize the hydrogen bond network</w:t>
      </w:r>
      <w:r w:rsidR="00964000">
        <w:rPr>
          <w:rFonts w:ascii="Helvetica" w:hAnsi="Helvetica" w:cs="Times"/>
        </w:rPr>
        <w:t>.</w:t>
      </w:r>
      <w:r w:rsidR="00F91040">
        <w:rPr>
          <w:rFonts w:ascii="Helvetica" w:hAnsi="Helvetica" w:cs="Times"/>
        </w:rPr>
        <w:t xml:space="preserve"> </w:t>
      </w:r>
      <w:r w:rsidR="00C33512">
        <w:rPr>
          <w:rFonts w:ascii="Helvetica" w:hAnsi="Helvetica" w:cs="Times"/>
        </w:rPr>
        <w:t xml:space="preserve">A </w:t>
      </w:r>
      <w:r w:rsidR="00C33512" w:rsidRPr="00B11A9B">
        <w:rPr>
          <w:rFonts w:ascii="Helvetica" w:hAnsi="Helvetica" w:cs="Times"/>
        </w:rPr>
        <w:t>constrained</w:t>
      </w:r>
      <w:r w:rsidR="00946439" w:rsidRPr="00B11A9B">
        <w:rPr>
          <w:rFonts w:ascii="Helvetica" w:hAnsi="Helvetica" w:cs="Times"/>
        </w:rPr>
        <w:t xml:space="preserve"> energy minimization </w:t>
      </w:r>
      <w:ins w:id="2" w:author="Chodera, John/Sloan Kettering Institute" w:date="2018-02-19T15:51:00Z">
        <w:r w:rsidR="001237A2">
          <w:rPr>
            <w:rFonts w:ascii="Helvetica" w:hAnsi="Helvetica" w:cs="Times"/>
          </w:rPr>
          <w:t>was</w:t>
        </w:r>
        <w:r w:rsidR="001237A2" w:rsidRPr="00B11A9B">
          <w:rPr>
            <w:rFonts w:ascii="Helvetica" w:hAnsi="Helvetica" w:cs="Times"/>
          </w:rPr>
          <w:t xml:space="preserve"> </w:t>
        </w:r>
      </w:ins>
      <w:r w:rsidR="00964000">
        <w:rPr>
          <w:rFonts w:ascii="Helvetica" w:hAnsi="Helvetica" w:cs="Times"/>
        </w:rPr>
        <w:t xml:space="preserve">then </w:t>
      </w:r>
      <w:r w:rsidR="00946439" w:rsidRPr="00B11A9B">
        <w:rPr>
          <w:rFonts w:ascii="Helvetica" w:hAnsi="Helvetica" w:cs="Times"/>
        </w:rPr>
        <w:t xml:space="preserve">performed. </w:t>
      </w:r>
      <w:r w:rsidR="00286EF8" w:rsidRPr="00B11A9B">
        <w:rPr>
          <w:rFonts w:ascii="Helvetica" w:hAnsi="Helvetica" w:cs="Times"/>
        </w:rPr>
        <w:t xml:space="preserve">All </w:t>
      </w:r>
      <w:proofErr w:type="spellStart"/>
      <w:r w:rsidR="00964000">
        <w:rPr>
          <w:rFonts w:ascii="Helvetica" w:hAnsi="Helvetica" w:cs="Times"/>
        </w:rPr>
        <w:t>crystallographiclly</w:t>
      </w:r>
      <w:proofErr w:type="spellEnd"/>
      <w:r w:rsidR="00964000">
        <w:rPr>
          <w:rFonts w:ascii="Helvetica" w:hAnsi="Helvetica" w:cs="Times"/>
        </w:rPr>
        <w:t xml:space="preserve"> </w:t>
      </w:r>
      <w:r w:rsidR="00286EF8" w:rsidRPr="00B11A9B">
        <w:rPr>
          <w:rFonts w:ascii="Helvetica" w:hAnsi="Helvetica" w:cs="Times"/>
        </w:rPr>
        <w:t xml:space="preserve">resolved </w:t>
      </w:r>
      <w:r w:rsidR="00B50449" w:rsidRPr="00B11A9B">
        <w:rPr>
          <w:rFonts w:ascii="Helvetica" w:hAnsi="Helvetica" w:cs="Times"/>
        </w:rPr>
        <w:t>water molecules were retained.</w:t>
      </w:r>
    </w:p>
    <w:p w14:paraId="618BDB0F" w14:textId="2AAF3C3E" w:rsidR="00B70C48" w:rsidRPr="00B11A9B" w:rsidRDefault="00B70C48" w:rsidP="000B3CF8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>Potential binding sites were explored and characterized using the SiteMap</w:t>
      </w:r>
      <w:r w:rsidR="0041604A" w:rsidRPr="00B11A9B">
        <w:rPr>
          <w:rFonts w:ascii="Helvetica" w:hAnsi="Helvetica" w:cs="Times"/>
        </w:rPr>
        <w:fldChar w:fldCharType="begin"/>
      </w:r>
      <w:r w:rsidR="00083FE5">
        <w:rPr>
          <w:rFonts w:ascii="Helvetica" w:hAnsi="Helvetica" w:cs="Times"/>
        </w:rPr>
        <w:instrText xml:space="preserve"> ADDIN PAPERS2_CITATIONS &lt;citation&gt;&lt;uuid&gt;FA1E7CBB-8BE6-4732-8012-F2A63898CDDD&lt;/uuid&gt;&lt;priority&gt;2&lt;/priority&gt;&lt;publications&gt;&lt;publication&gt;&lt;uuid&gt;637FCE43-D230-4AAA-BD02-464C43423DEC&lt;/uuid&gt;&lt;volume&gt;49&lt;/volume&gt;&lt;doi&gt;10.1021/ci800324m&lt;/doi&gt;&lt;startpage&gt;377&lt;/startpage&gt;&lt;publication_date&gt;99200902001200000000220000&lt;/publication_date&gt;&lt;url&gt;http://pubs.acs.org/doi/abs/10.1021/ci800324m&lt;/url&gt;&lt;type&gt;400&lt;/type&gt;&lt;title&gt;Identifying and characterizing binding sites and assessing druggability.&lt;/title&gt;&lt;institution&gt;Schrödinger, Inc., 120 West 45th Street, New York, New York 10036, USA. halgren@schrodinger.com&lt;/institution&gt;&lt;number&gt;2&lt;/number&gt;&lt;subtype&gt;400&lt;/subtype&gt;&lt;endpage&gt;389&lt;/endpage&gt;&lt;bundle&gt;&lt;publication&gt;&lt;title&gt;Journal of chemical information and modeling&lt;/title&gt;&lt;type&gt;-100&lt;/type&gt;&lt;subtype&gt;-100&lt;/subtype&gt;&lt;uuid&gt;635B01E3-C9EA-4308-B136-CC23FDD0A68F&lt;/uuid&gt;&lt;/publication&gt;&lt;/bundle&gt;&lt;authors&gt;&lt;author&gt;&lt;firstName&gt;Thomas&lt;/firstName&gt;&lt;middleNames&gt;A&lt;/middleNames&gt;&lt;lastName&gt;Halgren&lt;/lastName&gt;&lt;/author&gt;&lt;/authors&gt;&lt;/publication&gt;&lt;publication&gt;&lt;uuid&gt;2C4E9221-7DB6-42F8-8969-03D5F5641F62&lt;/uuid&gt;&lt;volume&gt;69&lt;/volume&gt;&lt;doi&gt;10.1111/j.1747-0285.2007.00483.x&lt;/doi&gt;&lt;startpage&gt;146&lt;/startpage&gt;&lt;publication_date&gt;99200702001200000000220000&lt;/publication_date&gt;&lt;url&gt;http://doi.wiley.com/10.1111/j.1747-0285.2007.00483.x&lt;/url&gt;&lt;type&gt;400&lt;/type&gt;&lt;title&gt;New method for fast and accurate binding-site identification and analysis.&lt;/title&gt;&lt;publisher&gt;Blackwell Publishing Ltd&lt;/publisher&gt;&lt;institution&gt;Schrödinger, Inc., 120 West 45th Street, 29th Floor, New York, NY 10036, USA. halgren@schrodinger.com&lt;/institution&gt;&lt;number&gt;2&lt;/number&gt;&lt;subtype&gt;400&lt;/subtype&gt;&lt;endpage&gt;148&lt;/endpage&gt;&lt;bundle&gt;&lt;publication&gt;&lt;title&gt;Chemical biology &amp;amp; drug design&lt;/title&gt;&lt;type&gt;-100&lt;/type&gt;&lt;subtype&gt;-100&lt;/subtype&gt;&lt;uuid&gt;D7DABD08-A54A-4836-9F61-2CF8AED9F1BB&lt;/uuid&gt;&lt;/publication&gt;&lt;/bundle&gt;&lt;authors&gt;&lt;author&gt;&lt;firstName&gt;Tom&lt;/firstName&gt;&lt;lastName&gt;Halgren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r w:rsidR="00EF1B33">
        <w:rPr>
          <w:rFonts w:ascii="Helvetica" w:hAnsi="Helvetica" w:cs="Helvetica"/>
          <w:vertAlign w:val="superscript"/>
        </w:rPr>
        <w:t>2,3</w:t>
      </w:r>
      <w:r w:rsidR="0041604A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 tool. Ligands </w:t>
      </w:r>
      <w:r w:rsidR="00463E9A">
        <w:rPr>
          <w:rFonts w:ascii="Helvetica" w:hAnsi="Helvetica" w:cs="Times"/>
        </w:rPr>
        <w:t xml:space="preserve">with experimental </w:t>
      </w:r>
      <w:r w:rsidRPr="00B11A9B">
        <w:rPr>
          <w:rFonts w:ascii="Helvetica" w:hAnsi="Helvetica" w:cs="Times"/>
        </w:rPr>
        <w:t xml:space="preserve">activity </w:t>
      </w:r>
      <w:r w:rsidR="00463E9A">
        <w:rPr>
          <w:rFonts w:ascii="Helvetica" w:hAnsi="Helvetica" w:cs="Times"/>
        </w:rPr>
        <w:t>and</w:t>
      </w:r>
      <w:r w:rsidR="0041604A" w:rsidRPr="00B11A9B">
        <w:rPr>
          <w:rFonts w:ascii="Helvetica" w:hAnsi="Helvetica" w:cs="Times"/>
        </w:rPr>
        <w:t xml:space="preserve"> known </w:t>
      </w:r>
      <w:proofErr w:type="spellStart"/>
      <w:r w:rsidR="0041604A" w:rsidRPr="00B11A9B">
        <w:rPr>
          <w:rFonts w:ascii="Helvetica" w:hAnsi="Helvetica" w:cs="Times"/>
        </w:rPr>
        <w:t>inactives</w:t>
      </w:r>
      <w:proofErr w:type="spellEnd"/>
      <w:r w:rsidR="0041604A" w:rsidRPr="00B11A9B">
        <w:rPr>
          <w:rFonts w:ascii="Helvetica" w:hAnsi="Helvetica" w:cs="Times"/>
        </w:rPr>
        <w:t xml:space="preserve"> w</w:t>
      </w:r>
      <w:r w:rsidRPr="00B11A9B">
        <w:rPr>
          <w:rFonts w:ascii="Helvetica" w:hAnsi="Helvetica" w:cs="Times"/>
        </w:rPr>
        <w:t>ere docked in</w:t>
      </w:r>
      <w:r w:rsidR="00484794">
        <w:rPr>
          <w:rFonts w:ascii="Helvetica" w:hAnsi="Helvetica" w:cs="Times"/>
        </w:rPr>
        <w:t xml:space="preserve">to </w:t>
      </w:r>
      <w:r w:rsidRPr="00B11A9B">
        <w:rPr>
          <w:rFonts w:ascii="Helvetica" w:hAnsi="Helvetica" w:cs="Times"/>
        </w:rPr>
        <w:t>putative binding sites using Glide SP</w:t>
      </w:r>
      <w:r w:rsidR="0041604A" w:rsidRPr="00B11A9B">
        <w:rPr>
          <w:rFonts w:ascii="Helvetica" w:hAnsi="Helvetica" w:cs="Times"/>
        </w:rPr>
        <w:fldChar w:fldCharType="begin"/>
      </w:r>
      <w:r w:rsidR="00083FE5">
        <w:rPr>
          <w:rFonts w:ascii="Helvetica" w:hAnsi="Helvetica" w:cs="Times"/>
        </w:rPr>
        <w:instrText xml:space="preserve"> ADDIN PAPERS2_CITATIONS &lt;citation&gt;&lt;uuid&gt;DBADF9C2-AD63-4B11-976D-EDBECC208048&lt;/uuid&gt;&lt;priority&gt;3&lt;/priority&gt;&lt;publications&gt;&lt;publication&gt;&lt;uuid&gt;36270D0D-87A2-45FF-8611-879850F29F9F&lt;/uuid&gt;&lt;volume&gt;47&lt;/volume&gt;&lt;doi&gt;10.1021/jm0306430&lt;/doi&gt;&lt;startpage&gt;1739&lt;/startpage&gt;&lt;publication_date&gt;99200403251200000000222000&lt;/publication_date&gt;&lt;url&gt;http://pubs.acs.org/doi/abs/10.1021/jm0306430&lt;/url&gt;&lt;type&gt;400&lt;/type&gt;&lt;title&gt;Glide: a new approach for rapid, accurate docking and scoring. 1. Method and assessment of docking accuracy.&lt;/title&gt;&lt;publisher&gt;American Chemical Society&lt;/publisher&gt;&lt;institution&gt;Department of Chemistry, Columbia University, New York, New York 10036, USA. rich@chem.columbia.edu&lt;/institution&gt;&lt;number&gt;7&lt;/number&gt;&lt;subtype&gt;400&lt;/subtype&gt;&lt;endpage&gt;1749&lt;/endpage&gt;&lt;bundle&gt;&lt;publication&gt;&lt;publisher&gt;American Chemical Society&lt;/publisher&gt;&lt;title&gt;Journal of medicinal chemistry&lt;/title&gt;&lt;type&gt;-100&lt;/type&gt;&lt;subtype&gt;-100&lt;/subtype&gt;&lt;uuid&gt;13356D3F-2336-4902-BE10-C6B38E54A4F7&lt;/uuid&gt;&lt;/publication&gt;&lt;/bundle&gt;&lt;authors&gt;&lt;author&gt;&lt;firstName&gt;Richard&lt;/firstName&gt;&lt;middleNames&gt;A&lt;/middleNames&gt;&lt;lastName&gt;Friesner&lt;/lastName&gt;&lt;/author&gt;&lt;author&gt;&lt;firstName&gt;Jay&lt;/firstName&gt;&lt;middleNames&gt;L&lt;/middleNames&gt;&lt;lastName&gt;Banks&lt;/lastName&gt;&lt;/author&gt;&lt;author&gt;&lt;firstName&gt;Robert&lt;/firstName&gt;&lt;middleNames&gt;B&lt;/middleNames&gt;&lt;lastName&gt;Murphy&lt;/lastName&gt;&lt;/author&gt;&lt;author&gt;&lt;firstName&gt;Thomas&lt;/firstName&gt;&lt;middleNames&gt;A&lt;/middleNames&gt;&lt;lastName&gt;Halgren&lt;/lastName&gt;&lt;/author&gt;&lt;author&gt;&lt;firstName&gt;Jasna&lt;/firstName&gt;&lt;middleNames&gt;J&lt;/middleNames&gt;&lt;lastName&gt;Klicic&lt;/lastName&gt;&lt;/author&gt;&lt;author&gt;&lt;firstName&gt;Daniel&lt;/firstName&gt;&lt;middleNames&gt;T&lt;/middleNames&gt;&lt;lastName&gt;Mainz&lt;/lastName&gt;&lt;/author&gt;&lt;author&gt;&lt;firstName&gt;Matthew&lt;/firstName&gt;&lt;middleNames&gt;P&lt;/middleNames&gt;&lt;lastName&gt;Repasky&lt;/lastName&gt;&lt;/author&gt;&lt;author&gt;&lt;firstName&gt;Eric&lt;/firstName&gt;&lt;middleNames&gt;H&lt;/middleNames&gt;&lt;lastName&gt;Knoll&lt;/lastName&gt;&lt;/author&gt;&lt;author&gt;&lt;firstName&gt;Mee&lt;/firstName&gt;&lt;lastName&gt;Shelley&lt;/lastName&gt;&lt;/author&gt;&lt;author&gt;&lt;firstName&gt;Jason&lt;/firstName&gt;&lt;middleNames&gt;K&lt;/middleNames&gt;&lt;lastName&gt;Perry&lt;/lastName&gt;&lt;/author&gt;&lt;author&gt;&lt;firstName&gt;David&lt;/firstName&gt;&lt;middleNames&gt;E&lt;/middleNames&gt;&lt;lastName&gt;Shaw&lt;/lastName&gt;&lt;/author&gt;&lt;author&gt;&lt;firstName&gt;Perry&lt;/firstName&gt;&lt;lastName&gt;Francis&lt;/lastName&gt;&lt;/author&gt;&lt;author&gt;&lt;firstName&gt;Peter&lt;/firstName&gt;&lt;middleNames&gt;S&lt;/middleNames&gt;&lt;lastName&gt;Shenkin&lt;/lastName&gt;&lt;/author&gt;&lt;/authors&gt;&lt;/publication&gt;&lt;publication&gt;&lt;uuid&gt;5B1C88E7-4D27-4165-AA97-F87563B95554&lt;/uuid&gt;&lt;volume&gt;47&lt;/volume&gt;&lt;doi&gt;10.1021/jm030644s&lt;/doi&gt;&lt;startpage&gt;1750&lt;/startpage&gt;&lt;publication_date&gt;99200403251200000000222000&lt;/publication_date&gt;&lt;url&gt;http://pubs.acs.org/doi/abs/10.1021/jm030644s&lt;/url&gt;&lt;type&gt;400&lt;/type&gt;&lt;title&gt;Glide: a new approach for rapid, accurate docking and scoring. 2. Enrichment factors in database screening.&lt;/title&gt;&lt;publisher&gt;American Chemical Society&lt;/publisher&gt;&lt;institution&gt;Schrödinger, L.L.C., 120 W. 45th Street, New York, New York 10036, USA. halgren@schrodinger.com&lt;/institution&gt;&lt;number&gt;7&lt;/number&gt;&lt;subtype&gt;400&lt;/subtype&gt;&lt;endpage&gt;1759&lt;/endpage&gt;&lt;bundle&gt;&lt;publication&gt;&lt;publisher&gt;American Chemical Society&lt;/publisher&gt;&lt;title&gt;Journal of medicinal chemistry&lt;/title&gt;&lt;type&gt;-100&lt;/type&gt;&lt;subtype&gt;-100&lt;/subtype&gt;&lt;uuid&gt;13356D3F-2336-4902-BE10-C6B38E54A4F7&lt;/uuid&gt;&lt;/publication&gt;&lt;/bundle&gt;&lt;authors&gt;&lt;author&gt;&lt;firstName&gt;Thomas&lt;/firstName&gt;&lt;middleNames&gt;A&lt;/middleNames&gt;&lt;lastName&gt;Halgren&lt;/lastName&gt;&lt;/author&gt;&lt;author&gt;&lt;firstName&gt;Robert&lt;/firstName&gt;&lt;middleNames&gt;B&lt;/middleNames&gt;&lt;lastName&gt;Murphy&lt;/lastName&gt;&lt;/author&gt;&lt;author&gt;&lt;firstName&gt;Richard&lt;/firstName&gt;&lt;middleNames&gt;A&lt;/middleNames&gt;&lt;lastName&gt;Friesner&lt;/lastName&gt;&lt;/author&gt;&lt;author&gt;&lt;firstName&gt;Hege&lt;/firstName&gt;&lt;middleNames&gt;S&lt;/middleNames&gt;&lt;lastName&gt;Beard&lt;/lastName&gt;&lt;/author&gt;&lt;author&gt;&lt;firstName&gt;Leah&lt;/firstName&gt;&lt;middleNames&gt;L&lt;/middleNames&gt;&lt;lastName&gt;Frye&lt;/lastName&gt;&lt;/author&gt;&lt;author&gt;&lt;firstName&gt;W&lt;/firstName&gt;&lt;middleNames&gt;Thomas&lt;/middleNames&gt;&lt;lastName&gt;Pollard&lt;/lastName&gt;&lt;/author&gt;&lt;author&gt;&lt;firstName&gt;Jay&lt;/firstName&gt;&lt;middleNames&gt;L&lt;/middleNames&gt;&lt;lastName&gt;Banks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r w:rsidR="00EF1B33">
        <w:rPr>
          <w:rFonts w:ascii="Helvetica" w:hAnsi="Helvetica" w:cs="Helvetica"/>
          <w:vertAlign w:val="superscript"/>
        </w:rPr>
        <w:t>4,5</w:t>
      </w:r>
      <w:r w:rsidR="0041604A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 to </w:t>
      </w:r>
      <w:r w:rsidR="00DC2CF4">
        <w:rPr>
          <w:rFonts w:ascii="Helvetica" w:hAnsi="Helvetica" w:cs="Times"/>
        </w:rPr>
        <w:t>evaluate</w:t>
      </w:r>
      <w:r w:rsidR="00DC2CF4" w:rsidRPr="00B11A9B">
        <w:rPr>
          <w:rFonts w:ascii="Helvetica" w:hAnsi="Helvetica" w:cs="Times"/>
        </w:rPr>
        <w:t xml:space="preserve"> </w:t>
      </w:r>
      <w:r w:rsidRPr="00B11A9B">
        <w:rPr>
          <w:rFonts w:ascii="Helvetica" w:hAnsi="Helvetica" w:cs="Times"/>
        </w:rPr>
        <w:t xml:space="preserve">enrichment of known actives. </w:t>
      </w:r>
      <w:r w:rsidR="00212D6A">
        <w:rPr>
          <w:rFonts w:ascii="Helvetica" w:hAnsi="Helvetica" w:cs="Times"/>
        </w:rPr>
        <w:t xml:space="preserve">Best </w:t>
      </w:r>
      <w:r w:rsidR="007A58BC">
        <w:rPr>
          <w:rFonts w:ascii="Helvetica" w:hAnsi="Helvetica" w:cs="Times"/>
        </w:rPr>
        <w:t xml:space="preserve">docking </w:t>
      </w:r>
      <w:r w:rsidR="00212D6A">
        <w:rPr>
          <w:rFonts w:ascii="Helvetica" w:hAnsi="Helvetica" w:cs="Times"/>
        </w:rPr>
        <w:t xml:space="preserve">scores were </w:t>
      </w:r>
      <w:r w:rsidRPr="00B11A9B">
        <w:rPr>
          <w:rFonts w:ascii="Helvetica" w:hAnsi="Helvetica" w:cs="Times"/>
        </w:rPr>
        <w:t>for</w:t>
      </w:r>
      <w:r w:rsidR="00006641" w:rsidRPr="00B11A9B">
        <w:rPr>
          <w:rFonts w:ascii="Helvetica" w:hAnsi="Helvetica" w:cs="Times"/>
        </w:rPr>
        <w:t xml:space="preserve"> the</w:t>
      </w:r>
      <w:r w:rsidRPr="00B11A9B">
        <w:rPr>
          <w:rFonts w:ascii="Helvetica" w:hAnsi="Helvetica" w:cs="Times"/>
        </w:rPr>
        <w:t xml:space="preserve"> </w:t>
      </w:r>
      <w:r w:rsidR="00006641" w:rsidRPr="00B11A9B">
        <w:rPr>
          <w:rFonts w:ascii="Helvetica" w:hAnsi="Helvetica" w:cs="Times"/>
        </w:rPr>
        <w:t>‘</w:t>
      </w:r>
      <w:r w:rsidRPr="00B11A9B">
        <w:rPr>
          <w:rFonts w:ascii="Helvetica" w:hAnsi="Helvetica" w:cs="Times"/>
        </w:rPr>
        <w:t>Ro</w:t>
      </w:r>
      <w:r w:rsidR="00006641" w:rsidRPr="00B11A9B">
        <w:rPr>
          <w:rFonts w:ascii="Helvetica" w:hAnsi="Helvetica" w:cs="Times"/>
        </w:rPr>
        <w:t>’</w:t>
      </w:r>
      <w:r w:rsidRPr="00B11A9B">
        <w:rPr>
          <w:rFonts w:ascii="Helvetica" w:hAnsi="Helvetica" w:cs="Times"/>
        </w:rPr>
        <w:t xml:space="preserve"> series for</w:t>
      </w:r>
      <w:r w:rsidR="00006641" w:rsidRPr="00B11A9B">
        <w:rPr>
          <w:rFonts w:ascii="Helvetica" w:hAnsi="Helvetica" w:cs="Times"/>
        </w:rPr>
        <w:t xml:space="preserve"> the</w:t>
      </w:r>
      <w:r w:rsidRPr="00B11A9B">
        <w:rPr>
          <w:rFonts w:ascii="Helvetica" w:hAnsi="Helvetica" w:cs="Times"/>
        </w:rPr>
        <w:t xml:space="preserve"> </w:t>
      </w:r>
      <w:r w:rsidR="00006641" w:rsidRPr="00B11A9B">
        <w:rPr>
          <w:rFonts w:ascii="Helvetica" w:hAnsi="Helvetica" w:cs="Times"/>
        </w:rPr>
        <w:t>‘</w:t>
      </w:r>
      <w:r w:rsidRPr="00B11A9B">
        <w:rPr>
          <w:rFonts w:ascii="Helvetica" w:hAnsi="Helvetica" w:cs="Times"/>
        </w:rPr>
        <w:t>Gossypol</w:t>
      </w:r>
      <w:r w:rsidR="00006641" w:rsidRPr="00B11A9B">
        <w:rPr>
          <w:rFonts w:ascii="Helvetica" w:hAnsi="Helvetica" w:cs="Times"/>
        </w:rPr>
        <w:t>’</w:t>
      </w:r>
      <w:r w:rsidRPr="00B11A9B">
        <w:rPr>
          <w:rFonts w:ascii="Helvetica" w:hAnsi="Helvetica" w:cs="Times"/>
        </w:rPr>
        <w:t xml:space="preserve"> binding site described by </w:t>
      </w:r>
      <w:proofErr w:type="spellStart"/>
      <w:r w:rsidRPr="00B11A9B">
        <w:rPr>
          <w:rFonts w:ascii="Helvetica" w:hAnsi="Helvetica" w:cs="Times"/>
        </w:rPr>
        <w:t>Lan</w:t>
      </w:r>
      <w:proofErr w:type="spellEnd"/>
      <w:r w:rsidRPr="00B11A9B">
        <w:rPr>
          <w:rFonts w:ascii="Helvetica" w:hAnsi="Helvetica" w:cs="Times"/>
        </w:rPr>
        <w:t xml:space="preserve"> </w:t>
      </w:r>
      <w:r w:rsidRPr="00B11A9B">
        <w:rPr>
          <w:rFonts w:ascii="Helvetica" w:hAnsi="Helvetica" w:cs="Times"/>
          <w:i/>
        </w:rPr>
        <w:t>et al</w:t>
      </w:r>
      <w:r w:rsidRPr="00B11A9B">
        <w:rPr>
          <w:rFonts w:ascii="Helvetica" w:hAnsi="Helvetica" w:cs="Times"/>
        </w:rPr>
        <w:t>.</w:t>
      </w:r>
      <w:r w:rsidR="0041604A" w:rsidRPr="00B11A9B">
        <w:rPr>
          <w:rFonts w:ascii="Helvetica" w:hAnsi="Helvetica" w:cs="Times"/>
        </w:rPr>
        <w:fldChar w:fldCharType="begin"/>
      </w:r>
      <w:r w:rsidR="00083FE5">
        <w:rPr>
          <w:rFonts w:ascii="Helvetica" w:hAnsi="Helvetica" w:cs="Times"/>
        </w:rPr>
        <w:instrText xml:space="preserve"> ADDIN PAPERS2_CITATIONS &lt;citation&gt;&lt;uuid&gt;55C7BED2-9365-4E24-BFD2-2AF7B1CA0581&lt;/uuid&gt;&lt;priority&gt;0&lt;/priority&gt;&lt;publications&gt;&lt;publication&gt;&lt;uuid&gt;397DA897-7AEF-482D-A3A2-62D41BD1752D&lt;/uuid&gt;&lt;volume&gt;9&lt;/volume&gt;&lt;accepted_date&gt;99201503271200000000222000&lt;/accepted_date&gt;&lt;doi&gt;10.1016/j.molonc.2015.03.014&lt;/doi&gt;&lt;startpage&gt;1406&lt;/startpage&gt;&lt;revision_date&gt;99201503091200000000222000&lt;/revision_date&gt;&lt;publication_date&gt;99201508001200000000220000&lt;/publication_date&gt;&lt;url&gt;http://doi.wiley.com/10.1016/j.molonc.2015.03.014&lt;/url&gt;&lt;type&gt;400&lt;/type&gt;&lt;title&gt;Natural product (-)-gossypol inhibits colon cancer cell growth by targeting RNA-binding protein Musashi-1.&lt;/title&gt;&lt;submission_date&gt;99201412301200000000222000&lt;/submission_date&gt;&lt;number&gt;7&lt;/number&gt;&lt;institution&gt;Department of Molecular Biosciences, The University of Kansas, Lawrence, KS, USA.&lt;/institution&gt;&lt;subtype&gt;400&lt;/subtype&gt;&lt;endpage&gt;1420&lt;/endpage&gt;&lt;bundle&gt;&lt;publication&gt;&lt;title&gt;Molecular oncology&lt;/title&gt;&lt;type&gt;-100&lt;/type&gt;&lt;subtype&gt;-100&lt;/subtype&gt;&lt;uuid&gt;5187759E-6A01-4D51-96CB-C2590773AEFE&lt;/uuid&gt;&lt;/publication&gt;&lt;/bundle&gt;&lt;authors&gt;&lt;author&gt;&lt;firstName&gt;Lan&lt;/firstName&gt;&lt;lastName&gt;Lan&lt;/lastName&gt;&lt;/author&gt;&lt;author&gt;&lt;firstName&gt;Carl&lt;/firstName&gt;&lt;lastName&gt;Appelman&lt;/lastName&gt;&lt;/author&gt;&lt;author&gt;&lt;firstName&gt;Amber&lt;/firstName&gt;&lt;middleNames&gt;R&lt;/middleNames&gt;&lt;lastName&gt;Smith&lt;/lastName&gt;&lt;/author&gt;&lt;author&gt;&lt;firstName&gt;Jia&lt;/firstName&gt;&lt;lastName&gt;Yu&lt;/lastName&gt;&lt;/author&gt;&lt;author&gt;&lt;firstName&gt;Sarah&lt;/firstName&gt;&lt;lastName&gt;Larsen&lt;/lastName&gt;&lt;/author&gt;&lt;author&gt;&lt;firstName&gt;Rebecca&lt;/firstName&gt;&lt;middleNames&gt;T&lt;/middleNames&gt;&lt;lastName&gt;Marquez&lt;/lastName&gt;&lt;/author&gt;&lt;author&gt;&lt;firstName&gt;Hao&lt;/firstName&gt;&lt;lastName&gt;Liu&lt;/lastName&gt;&lt;/author&gt;&lt;author&gt;&lt;firstName&gt;Xiaoqing&lt;/firstName&gt;&lt;lastName&gt;Wu&lt;/lastName&gt;&lt;/author&gt;&lt;author&gt;&lt;firstName&gt;Philip&lt;/firstName&gt;&lt;lastName&gt;Gao&lt;/lastName&gt;&lt;/author&gt;&lt;author&gt;&lt;firstName&gt;Anuradha&lt;/firstName&gt;&lt;lastName&gt;Roy&lt;/lastName&gt;&lt;/author&gt;&lt;author&gt;&lt;firstName&gt;Asokan&lt;/firstName&gt;&lt;lastName&gt;Anbanandam&lt;/lastName&gt;&lt;/author&gt;&lt;author&gt;&lt;firstName&gt;Ragul&lt;/firstName&gt;&lt;lastName&gt;Gowthaman&lt;/lastName&gt;&lt;/author&gt;&lt;author&gt;&lt;firstName&gt;John&lt;/firstName&gt;&lt;lastName&gt;Karanicolas&lt;/lastName&gt;&lt;/author&gt;&lt;author&gt;&lt;lastName&gt;Guzman&lt;/lastName&gt;&lt;nonDroppingParticle&gt;De&lt;/nonDroppingParticle&gt;&lt;firstName&gt;Roberto&lt;/firstName&gt;&lt;middleNames&gt;N&lt;/middleNames&gt;&lt;/author&gt;&lt;author&gt;&lt;firstName&gt;Steven&lt;/firstName&gt;&lt;lastName&gt;Rogers&lt;/lastName&gt;&lt;/author&gt;&lt;author&gt;&lt;firstName&gt;Jeffrey&lt;/firstName&gt;&lt;lastName&gt;Aubé&lt;/lastName&gt;&lt;/author&gt;&lt;author&gt;&lt;firstName&gt;Min&lt;/firstName&gt;&lt;lastName&gt;Ji&lt;/lastName&gt;&lt;/author&gt;&lt;author&gt;&lt;firstName&gt;Robert&lt;/firstName&gt;&lt;middleNames&gt;S&lt;/middleNames&gt;&lt;lastName&gt;Cohen&lt;/lastName&gt;&lt;/author&gt;&lt;author&gt;&lt;firstName&gt;Kristi&lt;/firstName&gt;&lt;middleNames&gt;L&lt;/middleNames&gt;&lt;lastName&gt;Neufeld&lt;/lastName&gt;&lt;/author&gt;&lt;author&gt;&lt;firstName&gt;Liang&lt;/firstName&gt;&lt;lastName&gt;Xu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r w:rsidR="00EF1B33">
        <w:rPr>
          <w:rFonts w:ascii="Helvetica" w:hAnsi="Helvetica" w:cs="Helvetica"/>
          <w:vertAlign w:val="superscript"/>
        </w:rPr>
        <w:t>6</w:t>
      </w:r>
      <w:r w:rsidR="0041604A" w:rsidRPr="00B11A9B">
        <w:rPr>
          <w:rFonts w:ascii="Helvetica" w:hAnsi="Helvetica" w:cs="Times"/>
        </w:rPr>
        <w:fldChar w:fldCharType="end"/>
      </w:r>
      <w:r w:rsidR="00212D6A">
        <w:rPr>
          <w:rFonts w:ascii="Helvetica" w:hAnsi="Helvetica" w:cs="Times"/>
        </w:rPr>
        <w:t xml:space="preserve"> compared to other putative pockets</w:t>
      </w:r>
      <w:r w:rsidR="007A58BC">
        <w:rPr>
          <w:rFonts w:ascii="Helvetica" w:hAnsi="Helvetica" w:cs="Times"/>
        </w:rPr>
        <w:t xml:space="preserve">. </w:t>
      </w:r>
      <w:commentRangeStart w:id="3"/>
      <w:r w:rsidR="007A58BC">
        <w:rPr>
          <w:rFonts w:ascii="Helvetica" w:hAnsi="Helvetica" w:cs="Times"/>
        </w:rPr>
        <w:t xml:space="preserve">The values </w:t>
      </w:r>
      <w:commentRangeEnd w:id="3"/>
      <w:r w:rsidR="004620DD">
        <w:rPr>
          <w:rStyle w:val="CommentReference"/>
        </w:rPr>
        <w:commentReference w:id="3"/>
      </w:r>
      <w:r w:rsidR="007A58BC">
        <w:rPr>
          <w:rFonts w:ascii="Helvetica" w:hAnsi="Helvetica" w:cs="Times"/>
        </w:rPr>
        <w:t>however were only at a poor level around -4.6.</w:t>
      </w:r>
    </w:p>
    <w:p w14:paraId="3BE9EDF7" w14:textId="4B287DC0" w:rsidR="0005778E" w:rsidRPr="00B11A9B" w:rsidRDefault="0005778E" w:rsidP="000B3CF8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 xml:space="preserve">Since </w:t>
      </w:r>
      <w:r w:rsidR="00AC5539">
        <w:rPr>
          <w:rFonts w:ascii="Helvetica" w:hAnsi="Helvetica" w:cs="Times"/>
        </w:rPr>
        <w:t xml:space="preserve">the </w:t>
      </w:r>
      <w:r w:rsidRPr="00B11A9B">
        <w:rPr>
          <w:rFonts w:ascii="Helvetica" w:hAnsi="Helvetica" w:cs="Times"/>
        </w:rPr>
        <w:t xml:space="preserve">receptor may not be in </w:t>
      </w:r>
      <w:r w:rsidR="00B81CEF">
        <w:rPr>
          <w:rFonts w:ascii="Helvetica" w:hAnsi="Helvetica" w:cs="Times"/>
        </w:rPr>
        <w:t>an</w:t>
      </w:r>
      <w:r w:rsidR="00B81CEF" w:rsidRPr="00B11A9B">
        <w:rPr>
          <w:rFonts w:ascii="Helvetica" w:hAnsi="Helvetica" w:cs="Times"/>
        </w:rPr>
        <w:t xml:space="preserve"> </w:t>
      </w:r>
      <w:r w:rsidRPr="00B11A9B">
        <w:rPr>
          <w:rFonts w:ascii="Helvetica" w:hAnsi="Helvetica" w:cs="Times"/>
        </w:rPr>
        <w:t>optimal conformation to bind small molecule inhibitors, induced fit docking</w:t>
      </w:r>
      <w:r w:rsidR="0041604A" w:rsidRPr="00B11A9B">
        <w:rPr>
          <w:rFonts w:ascii="Helvetica" w:hAnsi="Helvetica" w:cs="Times"/>
        </w:rPr>
        <w:fldChar w:fldCharType="begin"/>
      </w:r>
      <w:r w:rsidR="00083FE5">
        <w:rPr>
          <w:rFonts w:ascii="Helvetica" w:hAnsi="Helvetica" w:cs="Times"/>
        </w:rPr>
        <w:instrText xml:space="preserve"> ADDIN PAPERS2_CITATIONS &lt;citation&gt;&lt;uuid&gt;BED56870-B6BC-4812-9D9A-5330726AA9D2&lt;/uuid&gt;&lt;priority&gt;0&lt;/priority&gt;&lt;publications&gt;&lt;publication&gt;&lt;uuid&gt;2CEF90EA-6D25-46D9-BF2D-6A65C7BDAB4A&lt;/uuid&gt;&lt;volume&gt;49&lt;/volume&gt;&lt;doi&gt;10.1021/jm050540c&lt;/doi&gt;&lt;startpage&gt;534&lt;/startpage&gt;&lt;publication_date&gt;99200601261200000000222000&lt;/publication_date&gt;&lt;url&gt;http://pubs.acs.org/doi/abs/10.1021/jm050540c&lt;/url&gt;&lt;type&gt;400&lt;/type&gt;&lt;title&gt;Novel procedure for modeling ligand/receptor induced fit effects.&lt;/title&gt;&lt;publisher&gt;American Chemical Society&lt;/publisher&gt;&lt;institution&gt;Schrödinger, Inc., New York, New York 10036, USA.&lt;/institution&gt;&lt;number&gt;2&lt;/number&gt;&lt;subtype&gt;400&lt;/subtype&gt;&lt;endpage&gt;553&lt;/endpage&gt;&lt;bundle&gt;&lt;publication&gt;&lt;publisher&gt;American Chemical Society&lt;/publisher&gt;&lt;title&gt;Journal of medicinal chemistry&lt;/title&gt;&lt;type&gt;-100&lt;/type&gt;&lt;subtype&gt;-100&lt;/subtype&gt;&lt;uuid&gt;13356D3F-2336-4902-BE10-C6B38E54A4F7&lt;/uuid&gt;&lt;/publication&gt;&lt;/bundle&gt;&lt;authors&gt;&lt;author&gt;&lt;firstName&gt;Woody&lt;/firstName&gt;&lt;lastName&gt;Sherman&lt;/lastName&gt;&lt;/author&gt;&lt;author&gt;&lt;firstName&gt;Tyler&lt;/firstName&gt;&lt;lastName&gt;Day&lt;/lastName&gt;&lt;/author&gt;&lt;author&gt;&lt;firstName&gt;Matthew&lt;/firstName&gt;&lt;middleNames&gt;P&lt;/middleNames&gt;&lt;lastName&gt;Jacobson&lt;/lastName&gt;&lt;/author&gt;&lt;author&gt;&lt;firstName&gt;Richard&lt;/firstName&gt;&lt;middleNames&gt;A&lt;/middleNames&gt;&lt;lastName&gt;Friesner&lt;/lastName&gt;&lt;/author&gt;&lt;author&gt;&lt;firstName&gt;Ramy&lt;/firstName&gt;&lt;lastName&gt;Farid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r w:rsidR="00EF1B33">
        <w:rPr>
          <w:rFonts w:ascii="Helvetica" w:hAnsi="Helvetica" w:cs="Helvetica"/>
          <w:vertAlign w:val="superscript"/>
        </w:rPr>
        <w:t>7</w:t>
      </w:r>
      <w:r w:rsidR="0041604A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 of </w:t>
      </w:r>
      <w:r w:rsidR="00C2201E" w:rsidRPr="00B11A9B">
        <w:rPr>
          <w:rFonts w:ascii="Helvetica" w:hAnsi="Helvetica" w:cs="Times"/>
        </w:rPr>
        <w:t xml:space="preserve">ligand Ro 08-2750 was performed to </w:t>
      </w:r>
      <w:r w:rsidR="00B70C48" w:rsidRPr="00B11A9B">
        <w:rPr>
          <w:rFonts w:ascii="Helvetica" w:hAnsi="Helvetica" w:cs="Times"/>
        </w:rPr>
        <w:t xml:space="preserve">this binding pocket. Induced fit docking results were validated with the </w:t>
      </w:r>
      <w:proofErr w:type="spellStart"/>
      <w:r w:rsidR="009C42B0">
        <w:rPr>
          <w:rFonts w:ascii="Helvetica" w:hAnsi="Helvetica" w:cs="Times"/>
        </w:rPr>
        <w:t>m</w:t>
      </w:r>
      <w:r w:rsidR="00B70C48" w:rsidRPr="00B11A9B">
        <w:rPr>
          <w:rFonts w:ascii="Helvetica" w:hAnsi="Helvetica" w:cs="Times"/>
        </w:rPr>
        <w:t>etadynamics</w:t>
      </w:r>
      <w:proofErr w:type="spellEnd"/>
      <w:r w:rsidR="00B70C48" w:rsidRPr="00B11A9B">
        <w:rPr>
          <w:rFonts w:ascii="Helvetica" w:hAnsi="Helvetica" w:cs="Times"/>
        </w:rPr>
        <w:t xml:space="preserve"> protocol described by Clark </w:t>
      </w:r>
      <w:r w:rsidR="00B70C48" w:rsidRPr="00B11A9B">
        <w:rPr>
          <w:rFonts w:ascii="Helvetica" w:hAnsi="Helvetica" w:cs="Times"/>
          <w:i/>
        </w:rPr>
        <w:t>et al</w:t>
      </w:r>
      <w:r w:rsidR="0041604A" w:rsidRPr="00B11A9B">
        <w:rPr>
          <w:rFonts w:ascii="Helvetica" w:hAnsi="Helvetica" w:cs="Times"/>
          <w:i/>
        </w:rPr>
        <w:fldChar w:fldCharType="begin"/>
      </w:r>
      <w:r w:rsidR="00083FE5">
        <w:rPr>
          <w:rFonts w:ascii="Helvetica" w:hAnsi="Helvetica" w:cs="Times"/>
          <w:i/>
        </w:rPr>
        <w:instrText xml:space="preserve"> ADDIN PAPERS2_CITATIONS &lt;citation&gt;&lt;uuid&gt;CA0D4243-1137-47C1-86E6-D0FAB9A0073C&lt;/uuid&gt;&lt;priority&gt;0&lt;/priority&gt;&lt;publications&gt;&lt;publication&gt;&lt;uuid&gt;27C89820-DB09-4A71-9C24-67BE41A37760&lt;/uuid&gt;&lt;volume&gt;12&lt;/volume&gt;&lt;doi&gt;10.1021/acs.jctc.6b00201&lt;/doi&gt;&lt;startpage&gt;2990&lt;/startpage&gt;&lt;publication_date&gt;99201606141200000000222000&lt;/publication_date&gt;&lt;url&gt;http://pubs.acs.org/doi/abs/10.1021/acs.jctc.6b00201&lt;/url&gt;&lt;type&gt;400&lt;/type&gt;&lt;title&gt;Prediction of Protein-Ligand Binding Poses via a Combination of Induced Fit Docking and Metadynamics Simulations.&lt;/title&gt;&lt;publisher&gt;American Chemical Society&lt;/publisher&gt;&lt;institution&gt;Department of Chemistry, Columbia University , New York, New York 10027, United States.&lt;/institution&gt;&lt;number&gt;6&lt;/number&gt;&lt;subtype&gt;400&lt;/subtype&gt;&lt;endpage&gt;2998&lt;/endpage&gt;&lt;bundle&gt;&lt;publication&gt;&lt;publisher&gt;American Chemical Society&lt;/publisher&gt;&lt;title&gt;Journal of Chemical Theory and Computation&lt;/title&gt;&lt;type&gt;-100&lt;/type&gt;&lt;subtype&gt;-100&lt;/subtype&gt;&lt;uuid&gt;253B89D8-75B8-43B0-8E5B-1C21848CCB8D&lt;/uuid&gt;&lt;/publication&gt;&lt;/bundle&gt;&lt;authors&gt;&lt;author&gt;&lt;firstName&gt;Anthony&lt;/firstName&gt;&lt;middleNames&gt;J&lt;/middleNames&gt;&lt;lastName&gt;Clark&lt;/lastName&gt;&lt;/author&gt;&lt;author&gt;&lt;firstName&gt;Pratyush&lt;/firstName&gt;&lt;lastName&gt;Tiwary&lt;/lastName&gt;&lt;/author&gt;&lt;author&gt;&lt;firstName&gt;Ken&lt;/firstName&gt;&lt;lastName&gt;Borrelli&lt;/lastName&gt;&lt;/author&gt;&lt;author&gt;&lt;firstName&gt;Shulu&lt;/firstName&gt;&lt;lastName&gt;Feng&lt;/lastName&gt;&lt;/author&gt;&lt;author&gt;&lt;firstName&gt;Edward&lt;/firstName&gt;&lt;middleNames&gt;B&lt;/middleNames&gt;&lt;lastName&gt;Miller&lt;/lastName&gt;&lt;/author&gt;&lt;author&gt;&lt;firstName&gt;Robert&lt;/firstName&gt;&lt;lastName&gt;Abel&lt;/lastName&gt;&lt;/author&gt;&lt;author&gt;&lt;firstName&gt;Richard&lt;/firstName&gt;&lt;middleNames&gt;A&lt;/middleNames&gt;&lt;lastName&gt;Friesner&lt;/lastName&gt;&lt;/author&gt;&lt;author&gt;&lt;firstName&gt;B&lt;/firstName&gt;&lt;middleNames&gt;J&lt;/middleNames&gt;&lt;lastName&gt;Berne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  <w:i/>
        </w:rPr>
        <w:fldChar w:fldCharType="separate"/>
      </w:r>
      <w:r w:rsidR="00EF1B33">
        <w:rPr>
          <w:rFonts w:ascii="Helvetica" w:hAnsi="Helvetica" w:cs="Helvetica"/>
          <w:vertAlign w:val="superscript"/>
        </w:rPr>
        <w:t>8</w:t>
      </w:r>
      <w:r w:rsidR="0041604A" w:rsidRPr="00B11A9B">
        <w:rPr>
          <w:rFonts w:ascii="Helvetica" w:hAnsi="Helvetica" w:cs="Times"/>
          <w:i/>
        </w:rPr>
        <w:fldChar w:fldCharType="end"/>
      </w:r>
      <w:r w:rsidR="00B70C48" w:rsidRPr="00B11A9B">
        <w:rPr>
          <w:rFonts w:ascii="Helvetica" w:hAnsi="Helvetica" w:cs="Times"/>
        </w:rPr>
        <w:t xml:space="preserve">. </w:t>
      </w:r>
      <w:r w:rsidR="007A58BC">
        <w:rPr>
          <w:rFonts w:ascii="Helvetica" w:hAnsi="Helvetica" w:cs="Times"/>
        </w:rPr>
        <w:t xml:space="preserve">In these </w:t>
      </w:r>
      <w:proofErr w:type="spellStart"/>
      <w:r w:rsidR="007A58BC">
        <w:rPr>
          <w:rFonts w:ascii="Helvetica" w:hAnsi="Helvetica" w:cs="Times"/>
        </w:rPr>
        <w:t>metadynamics</w:t>
      </w:r>
      <w:proofErr w:type="spellEnd"/>
      <w:r w:rsidR="007A58BC">
        <w:rPr>
          <w:rFonts w:ascii="Helvetica" w:hAnsi="Helvetica" w:cs="Times"/>
        </w:rPr>
        <w:t xml:space="preserve"> simulations a biasing potential is applied to the ligand RMSD as collective variable. The resulting potential energy surface is evaluated towards how easy a ligand can </w:t>
      </w:r>
      <w:r w:rsidR="009C42B0">
        <w:rPr>
          <w:rFonts w:ascii="Helvetica" w:hAnsi="Helvetica" w:cs="Times"/>
        </w:rPr>
        <w:t>move away</w:t>
      </w:r>
      <w:r w:rsidR="007A58BC">
        <w:rPr>
          <w:rFonts w:ascii="Helvetica" w:hAnsi="Helvetica" w:cs="Times"/>
        </w:rPr>
        <w:t xml:space="preserve"> from the initial binding mode. The underlying assumption is that a ligand </w:t>
      </w:r>
      <w:proofErr w:type="gramStart"/>
      <w:r w:rsidR="007A58BC">
        <w:rPr>
          <w:rFonts w:ascii="Helvetica" w:hAnsi="Helvetica" w:cs="Times"/>
        </w:rPr>
        <w:t>pose which is closer to the real one</w:t>
      </w:r>
      <w:proofErr w:type="gramEnd"/>
      <w:r w:rsidR="007A58BC">
        <w:rPr>
          <w:rFonts w:ascii="Helvetica" w:hAnsi="Helvetica" w:cs="Times"/>
        </w:rPr>
        <w:t xml:space="preserve"> has a higher energetic barrier </w:t>
      </w:r>
      <w:ins w:id="4" w:author="Chodera, John/Sloan Kettering Institute" w:date="2018-02-19T15:52:00Z">
        <w:r w:rsidR="0045086A">
          <w:rPr>
            <w:rFonts w:ascii="Helvetica" w:hAnsi="Helvetica" w:cs="Times"/>
          </w:rPr>
          <w:t>to leave the pose</w:t>
        </w:r>
      </w:ins>
      <w:r w:rsidR="007A58BC">
        <w:rPr>
          <w:rFonts w:ascii="Helvetica" w:hAnsi="Helvetica" w:cs="Times"/>
        </w:rPr>
        <w:t xml:space="preserve"> than a</w:t>
      </w:r>
      <w:ins w:id="5" w:author="Chodera, John/Sloan Kettering Institute" w:date="2018-02-19T15:53:00Z">
        <w:r w:rsidR="0045086A">
          <w:rPr>
            <w:rFonts w:ascii="Helvetica" w:hAnsi="Helvetica" w:cs="Times"/>
          </w:rPr>
          <w:t>n incorrect pose</w:t>
        </w:r>
      </w:ins>
      <w:r w:rsidR="007A58BC">
        <w:rPr>
          <w:rFonts w:ascii="Helvetica" w:hAnsi="Helvetica" w:cs="Times"/>
        </w:rPr>
        <w:t xml:space="preserve">. </w:t>
      </w:r>
      <w:r w:rsidR="00B70C48" w:rsidRPr="00B11A9B">
        <w:rPr>
          <w:rFonts w:ascii="Helvetica" w:hAnsi="Helvetica" w:cs="Times"/>
        </w:rPr>
        <w:t xml:space="preserve">The pose ranked second using the </w:t>
      </w:r>
      <w:r w:rsidR="009C42B0">
        <w:rPr>
          <w:rFonts w:ascii="Helvetica" w:hAnsi="Helvetica" w:cs="Times"/>
        </w:rPr>
        <w:t>i</w:t>
      </w:r>
      <w:r w:rsidR="00B70C48" w:rsidRPr="00B11A9B">
        <w:rPr>
          <w:rFonts w:ascii="Helvetica" w:hAnsi="Helvetica" w:cs="Times"/>
        </w:rPr>
        <w:t xml:space="preserve">nduced </w:t>
      </w:r>
      <w:r w:rsidR="009C42B0">
        <w:rPr>
          <w:rFonts w:ascii="Helvetica" w:hAnsi="Helvetica" w:cs="Times"/>
        </w:rPr>
        <w:t>f</w:t>
      </w:r>
      <w:r w:rsidR="00B70C48" w:rsidRPr="00B11A9B">
        <w:rPr>
          <w:rFonts w:ascii="Helvetica" w:hAnsi="Helvetica" w:cs="Times"/>
        </w:rPr>
        <w:t xml:space="preserve">it </w:t>
      </w:r>
      <w:r w:rsidR="009C42B0">
        <w:rPr>
          <w:rFonts w:ascii="Helvetica" w:hAnsi="Helvetica" w:cs="Times"/>
        </w:rPr>
        <w:t>d</w:t>
      </w:r>
      <w:r w:rsidR="00B70C48" w:rsidRPr="00B11A9B">
        <w:rPr>
          <w:rFonts w:ascii="Helvetica" w:hAnsi="Helvetica" w:cs="Times"/>
        </w:rPr>
        <w:t xml:space="preserve">ocking score </w:t>
      </w:r>
      <w:r w:rsidR="00827C1C">
        <w:rPr>
          <w:rFonts w:ascii="Helvetica" w:hAnsi="Helvetica" w:cs="Times"/>
        </w:rPr>
        <w:t>retrieved the</w:t>
      </w:r>
      <w:r w:rsidR="009C030E" w:rsidRPr="00B11A9B">
        <w:rPr>
          <w:rFonts w:ascii="Helvetica" w:hAnsi="Helvetica" w:cs="Times"/>
        </w:rPr>
        <w:t xml:space="preserve"> best</w:t>
      </w:r>
      <w:r w:rsidR="00827C1C">
        <w:rPr>
          <w:rFonts w:ascii="Helvetica" w:hAnsi="Helvetica" w:cs="Times"/>
        </w:rPr>
        <w:t xml:space="preserve"> score from the </w:t>
      </w:r>
      <w:proofErr w:type="spellStart"/>
      <w:r w:rsidR="00C324CE">
        <w:rPr>
          <w:rFonts w:ascii="Helvetica" w:hAnsi="Helvetica" w:cs="Times"/>
        </w:rPr>
        <w:t>metadynamics</w:t>
      </w:r>
      <w:proofErr w:type="spellEnd"/>
      <w:r w:rsidR="00C324CE">
        <w:rPr>
          <w:rFonts w:ascii="Helvetica" w:hAnsi="Helvetica" w:cs="Times"/>
        </w:rPr>
        <w:t xml:space="preserve"> ranking </w:t>
      </w:r>
      <w:r w:rsidR="009C42B0">
        <w:rPr>
          <w:rFonts w:ascii="Helvetica" w:hAnsi="Helvetica" w:cs="Times"/>
        </w:rPr>
        <w:t>protocol compared to the other induced fit d</w:t>
      </w:r>
      <w:r w:rsidR="00C324CE">
        <w:rPr>
          <w:rFonts w:ascii="Helvetica" w:hAnsi="Helvetica" w:cs="Times"/>
        </w:rPr>
        <w:t>ocking poses</w:t>
      </w:r>
      <w:r w:rsidR="009C030E" w:rsidRPr="00B11A9B">
        <w:rPr>
          <w:rFonts w:ascii="Helvetica" w:hAnsi="Helvetica" w:cs="Times"/>
        </w:rPr>
        <w:t xml:space="preserve">. </w:t>
      </w:r>
      <w:proofErr w:type="gramStart"/>
      <w:r w:rsidR="009C030E" w:rsidRPr="00B11A9B">
        <w:rPr>
          <w:rFonts w:ascii="Helvetica" w:hAnsi="Helvetica" w:cs="Times"/>
        </w:rPr>
        <w:t xml:space="preserve">This receptor configuration was furthermore </w:t>
      </w:r>
      <w:r w:rsidR="003E1E90">
        <w:rPr>
          <w:rFonts w:ascii="Helvetica" w:hAnsi="Helvetica" w:cs="Times"/>
        </w:rPr>
        <w:t>tested</w:t>
      </w:r>
      <w:r w:rsidR="003E1E90" w:rsidRPr="00B11A9B">
        <w:rPr>
          <w:rFonts w:ascii="Helvetica" w:hAnsi="Helvetica" w:cs="Times"/>
        </w:rPr>
        <w:t xml:space="preserve"> </w:t>
      </w:r>
      <w:r w:rsidR="00AF66DF" w:rsidRPr="00B11A9B">
        <w:rPr>
          <w:rFonts w:ascii="Helvetica" w:hAnsi="Helvetica" w:cs="Times"/>
        </w:rPr>
        <w:t>towards</w:t>
      </w:r>
      <w:r w:rsidR="009C030E" w:rsidRPr="00B11A9B">
        <w:rPr>
          <w:rFonts w:ascii="Helvetica" w:hAnsi="Helvetica" w:cs="Times"/>
        </w:rPr>
        <w:t xml:space="preserve"> </w:t>
      </w:r>
      <w:r w:rsidR="003E1E90">
        <w:rPr>
          <w:rFonts w:ascii="Helvetica" w:hAnsi="Helvetica" w:cs="Times"/>
        </w:rPr>
        <w:t xml:space="preserve">its </w:t>
      </w:r>
      <w:r w:rsidR="00C324CE">
        <w:rPr>
          <w:rFonts w:ascii="Helvetica" w:hAnsi="Helvetica" w:cs="Times"/>
        </w:rPr>
        <w:t xml:space="preserve">suitability for </w:t>
      </w:r>
      <w:r w:rsidR="009C030E" w:rsidRPr="00B11A9B">
        <w:rPr>
          <w:rFonts w:ascii="Helvetica" w:hAnsi="Helvetica" w:cs="Times"/>
        </w:rPr>
        <w:t xml:space="preserve">a virtual screening </w:t>
      </w:r>
      <w:r w:rsidR="00C324CE">
        <w:rPr>
          <w:rFonts w:ascii="Helvetica" w:hAnsi="Helvetica" w:cs="Times"/>
        </w:rPr>
        <w:t>by</w:t>
      </w:r>
      <w:r w:rsidR="00C324CE" w:rsidRPr="00B11A9B">
        <w:rPr>
          <w:rFonts w:ascii="Helvetica" w:hAnsi="Helvetica" w:cs="Times"/>
        </w:rPr>
        <w:t xml:space="preserve"> </w:t>
      </w:r>
      <w:r w:rsidR="00E623C9" w:rsidRPr="00B11A9B">
        <w:rPr>
          <w:rFonts w:ascii="Helvetica" w:hAnsi="Helvetica" w:cs="Times"/>
        </w:rPr>
        <w:t xml:space="preserve">a Glide SP docking of known actives </w:t>
      </w:r>
      <w:r w:rsidR="00C324CE">
        <w:rPr>
          <w:rFonts w:ascii="Helvetica" w:hAnsi="Helvetica" w:cs="Times"/>
        </w:rPr>
        <w:t>into this pocket</w:t>
      </w:r>
      <w:proofErr w:type="gramEnd"/>
      <w:r w:rsidR="00C324CE">
        <w:rPr>
          <w:rFonts w:ascii="Helvetica" w:hAnsi="Helvetica" w:cs="Times"/>
        </w:rPr>
        <w:t>. The docking scores using this receptor conformations were better (</w:t>
      </w:r>
      <w:r w:rsidR="009C42B0">
        <w:rPr>
          <w:rFonts w:ascii="Helvetica" w:hAnsi="Helvetica" w:cs="Times"/>
        </w:rPr>
        <w:t>down</w:t>
      </w:r>
      <w:r w:rsidR="00C324CE">
        <w:rPr>
          <w:rFonts w:ascii="Helvetica" w:hAnsi="Helvetica" w:cs="Times"/>
        </w:rPr>
        <w:t xml:space="preserve"> to -6.2) compared to the initial protein conformation in the crystal structure.</w:t>
      </w:r>
      <w:r w:rsidR="00EE33E2" w:rsidRPr="00B11A9B">
        <w:rPr>
          <w:rFonts w:ascii="Helvetica" w:hAnsi="Helvetica" w:cs="Times"/>
        </w:rPr>
        <w:t xml:space="preserve"> </w:t>
      </w:r>
      <w:commentRangeStart w:id="6"/>
      <w:commentRangeStart w:id="7"/>
      <w:r w:rsidR="00EE33E2" w:rsidRPr="00B11A9B">
        <w:rPr>
          <w:rFonts w:ascii="Helvetica" w:hAnsi="Helvetica" w:cs="Times"/>
        </w:rPr>
        <w:t>Furthermore, a WaterMap</w:t>
      </w:r>
      <w:r w:rsidR="00E155A7" w:rsidRPr="00B11A9B">
        <w:rPr>
          <w:rFonts w:ascii="Helvetica" w:hAnsi="Helvetica" w:cs="Times"/>
        </w:rPr>
        <w:fldChar w:fldCharType="begin"/>
      </w:r>
      <w:r w:rsidR="00083FE5">
        <w:rPr>
          <w:rFonts w:ascii="Helvetica" w:hAnsi="Helvetica" w:cs="Times"/>
        </w:rPr>
        <w:instrText xml:space="preserve"> ADDIN PAPERS2_CITATIONS &lt;citation&gt;&lt;uuid&gt;7B2330DA-F7A7-47B4-84B8-B35BD6EE75B7&lt;/uuid&gt;&lt;priority&gt;7&lt;/priority&gt;&lt;publications&gt;&lt;publication&gt;&lt;uuid&gt;2DE164A3-87E6-4DE2-9EBD-112AEDD17CA8&lt;/uuid&gt;&lt;volume&gt;130&lt;/volume&gt;&lt;doi&gt;10.1021/ja0771033&lt;/doi&gt;&lt;startpage&gt;2817&lt;/startpage&gt;&lt;publication_date&gt;99200803051200000000222000&lt;/publication_date&gt;&lt;url&gt;http://pubs.acs.org/doi/abs/10.1021/ja0771033&lt;/url&gt;&lt;type&gt;400&lt;/type&gt;&lt;title&gt;Role of the active-site solvent in the thermodynamics of factor Xa ligand binding.&lt;/title&gt;&lt;publisher&gt;American Chemical Society&lt;/publisher&gt;&lt;institution&gt;Department of Chemistry, Columbia University, 3000 Broadway, New York, New York 10027, USA.&lt;/institution&gt;&lt;number&gt;9&lt;/number&gt;&lt;subtype&gt;400&lt;/subtype&gt;&lt;endpage&gt;2831&lt;/endpage&gt;&lt;bundle&gt;&lt;publication&gt;&lt;publisher&gt;American Chemical Society&lt;/publisher&gt;&lt;title&gt;Journal of the American Chemical Society&lt;/title&gt;&lt;type&gt;-100&lt;/type&gt;&lt;subtype&gt;-100&lt;/subtype&gt;&lt;uuid&gt;1764C07A-94DF-403B-BB51-8BBF25D00609&lt;/uuid&gt;&lt;/publication&gt;&lt;/bundle&gt;&lt;authors&gt;&lt;author&gt;&lt;firstName&gt;Robert&lt;/firstName&gt;&lt;lastName&gt;Abel&lt;/lastName&gt;&lt;/author&gt;&lt;author&gt;&lt;firstName&gt;Tom&lt;/firstName&gt;&lt;lastName&gt;Young&lt;/lastName&gt;&lt;/author&gt;&lt;author&gt;&lt;firstName&gt;Ramy&lt;/firstName&gt;&lt;lastName&gt;Farid&lt;/lastName&gt;&lt;/author&gt;&lt;author&gt;&lt;firstName&gt;Bruce&lt;/firstName&gt;&lt;middleNames&gt;J&lt;/middleNames&gt;&lt;lastName&gt;Berne&lt;/lastName&gt;&lt;/author&gt;&lt;author&gt;&lt;firstName&gt;Richard&lt;/firstName&gt;&lt;middleNames&gt;A&lt;/middleNames&gt;&lt;lastName&gt;Friesner&lt;/lastName&gt;&lt;/author&gt;&lt;/authors&gt;&lt;/publication&gt;&lt;publication&gt;&lt;uuid&gt;58881BD4-B8F2-49FA-8CD7-230BFA05682F&lt;/uuid&gt;&lt;volume&gt;104&lt;/volume&gt;&lt;doi&gt;10.1073/pnas.0610202104&lt;/doi&gt;&lt;startpage&gt;808&lt;/startpage&gt;&lt;publication_date&gt;99200701161200000000222000&lt;/publication_date&gt;&lt;url&gt;http://www.pnas.org/lookup/doi/10.1073/pnas.0610202104&lt;/url&gt;&lt;type&gt;400&lt;/type&gt;&lt;title&gt;Motifs for molecular recognition exploiting hydrophobic enclosure in protein-ligand binding.&lt;/title&gt;&lt;institution&gt;Department of Chemistry, Columbia University, 3000 Broadway, New York, NY 10027, USA.&lt;/institution&gt;&lt;number&gt;3&lt;/number&gt;&lt;subtype&gt;400&lt;/subtype&gt;&lt;endpage&gt;813&lt;/endpage&gt;&lt;bundle&gt;&lt;publication&gt;&lt;publisher&gt;National Acad Sciences&lt;/publisher&gt;&lt;title&gt;Proceedings of the National Academy of Sciences&lt;/title&gt;&lt;type&gt;-100&lt;/type&gt;&lt;subtype&gt;-100&lt;/subtype&gt;&lt;uuid&gt;BAFD7E32-B507-4C1B-AA80-A38774D38AAE&lt;/uuid&gt;&lt;/publication&gt;&lt;/bundle&gt;&lt;authors&gt;&lt;author&gt;&lt;firstName&gt;Tom&lt;/firstName&gt;&lt;lastName&gt;Young&lt;/lastName&gt;&lt;/author&gt;&lt;author&gt;&lt;firstName&gt;Robert&lt;/firstName&gt;&lt;lastName&gt;Abel&lt;/lastName&gt;&lt;/author&gt;&lt;author&gt;&lt;firstName&gt;Byungchan&lt;/firstName&gt;&lt;lastName&gt;Kim&lt;/lastName&gt;&lt;/author&gt;&lt;author&gt;&lt;firstName&gt;Bruce&lt;/firstName&gt;&lt;middleNames&gt;J&lt;/middleNames&gt;&lt;lastName&gt;Berne&lt;/lastName&gt;&lt;/author&gt;&lt;author&gt;&lt;firstName&gt;Richard&lt;/firstName&gt;&lt;middleNames&gt;A&lt;/middleNames&gt;&lt;lastName&gt;Friesner&lt;/lastName&gt;&lt;/author&gt;&lt;/authors&gt;&lt;/publication&gt;&lt;/publications&gt;&lt;cites&gt;&lt;/cites&gt;&lt;/citation&gt;</w:instrText>
      </w:r>
      <w:r w:rsidR="00E155A7" w:rsidRPr="00B11A9B">
        <w:rPr>
          <w:rFonts w:ascii="Helvetica" w:hAnsi="Helvetica" w:cs="Times"/>
        </w:rPr>
        <w:fldChar w:fldCharType="separate"/>
      </w:r>
      <w:r w:rsidR="00EF1B33">
        <w:rPr>
          <w:rFonts w:ascii="Helvetica" w:hAnsi="Helvetica" w:cs="Helvetica"/>
          <w:vertAlign w:val="superscript"/>
        </w:rPr>
        <w:t>9,10</w:t>
      </w:r>
      <w:r w:rsidR="00E155A7" w:rsidRPr="00B11A9B">
        <w:rPr>
          <w:rFonts w:ascii="Helvetica" w:hAnsi="Helvetica" w:cs="Times"/>
        </w:rPr>
        <w:fldChar w:fldCharType="end"/>
      </w:r>
      <w:r w:rsidR="00EE33E2" w:rsidRPr="00B11A9B">
        <w:rPr>
          <w:rFonts w:ascii="Helvetica" w:hAnsi="Helvetica" w:cs="Times"/>
        </w:rPr>
        <w:t xml:space="preserve"> calculation was done for this receptor.</w:t>
      </w:r>
      <w:commentRangeEnd w:id="6"/>
      <w:r w:rsidR="00B356AE">
        <w:rPr>
          <w:rStyle w:val="CommentReference"/>
        </w:rPr>
        <w:commentReference w:id="6"/>
      </w:r>
      <w:commentRangeEnd w:id="7"/>
      <w:r w:rsidR="00C33512">
        <w:rPr>
          <w:rFonts w:ascii="Helvetica" w:hAnsi="Helvetica" w:cs="Times"/>
        </w:rPr>
        <w:t xml:space="preserve"> The information about binding site hydration site energetics </w:t>
      </w:r>
      <w:r w:rsidR="003E1E90">
        <w:rPr>
          <w:rStyle w:val="CommentReference"/>
        </w:rPr>
        <w:commentReference w:id="7"/>
      </w:r>
      <w:r w:rsidR="00C33512">
        <w:rPr>
          <w:rFonts w:ascii="Helvetica" w:hAnsi="Helvetica" w:cs="Times"/>
        </w:rPr>
        <w:t>was used in conjunction with the virtual screening.</w:t>
      </w:r>
    </w:p>
    <w:p w14:paraId="50C8A33F" w14:textId="1BF949FA" w:rsidR="00E92736" w:rsidRPr="00B11A9B" w:rsidRDefault="00106808" w:rsidP="000B3CF8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Helvetica" w:hAnsi="Helvetica" w:cs="Times"/>
        </w:rPr>
      </w:pPr>
      <w:r>
        <w:rPr>
          <w:rFonts w:ascii="Helvetica" w:hAnsi="Helvetica" w:cs="Times"/>
        </w:rPr>
        <w:t>V</w:t>
      </w:r>
      <w:r w:rsidR="00E623C9" w:rsidRPr="00B11A9B">
        <w:rPr>
          <w:rFonts w:ascii="Helvetica" w:hAnsi="Helvetica" w:cs="Times"/>
        </w:rPr>
        <w:t>irtual screening was</w:t>
      </w:r>
      <w:r w:rsidR="00AF66DF" w:rsidRPr="00B11A9B">
        <w:rPr>
          <w:rFonts w:ascii="Helvetica" w:hAnsi="Helvetica" w:cs="Times"/>
        </w:rPr>
        <w:t xml:space="preserve"> </w:t>
      </w:r>
      <w:r w:rsidR="00E623C9" w:rsidRPr="00B11A9B">
        <w:rPr>
          <w:rFonts w:ascii="Helvetica" w:hAnsi="Helvetica" w:cs="Times"/>
        </w:rPr>
        <w:t>pe</w:t>
      </w:r>
      <w:r w:rsidR="009C42B0">
        <w:rPr>
          <w:rFonts w:ascii="Helvetica" w:hAnsi="Helvetica" w:cs="Times"/>
        </w:rPr>
        <w:t>r</w:t>
      </w:r>
      <w:r w:rsidR="00E623C9" w:rsidRPr="00B11A9B">
        <w:rPr>
          <w:rFonts w:ascii="Helvetica" w:hAnsi="Helvetica" w:cs="Times"/>
        </w:rPr>
        <w:t xml:space="preserve">formed </w:t>
      </w:r>
      <w:r w:rsidR="00AF66DF" w:rsidRPr="00B11A9B">
        <w:rPr>
          <w:rFonts w:ascii="Helvetica" w:hAnsi="Helvetica" w:cs="Times"/>
        </w:rPr>
        <w:t xml:space="preserve">with this </w:t>
      </w:r>
      <w:r w:rsidR="009C42B0">
        <w:rPr>
          <w:rFonts w:ascii="Helvetica" w:hAnsi="Helvetica" w:cs="Times"/>
        </w:rPr>
        <w:t xml:space="preserve">modeled </w:t>
      </w:r>
      <w:r w:rsidR="00AF66DF" w:rsidRPr="00B11A9B">
        <w:rPr>
          <w:rFonts w:ascii="Helvetica" w:hAnsi="Helvetica" w:cs="Times"/>
        </w:rPr>
        <w:t xml:space="preserve">receptor conformation </w:t>
      </w:r>
      <w:r w:rsidR="00E623C9" w:rsidRPr="00B11A9B">
        <w:rPr>
          <w:rFonts w:ascii="Helvetica" w:hAnsi="Helvetica" w:cs="Times"/>
        </w:rPr>
        <w:t xml:space="preserve">using Glide SP by docking the March 2016 collection of the </w:t>
      </w:r>
      <w:r w:rsidR="007F36B2" w:rsidRPr="00B11A9B">
        <w:rPr>
          <w:rFonts w:ascii="Helvetica" w:hAnsi="Helvetica" w:cs="Times"/>
        </w:rPr>
        <w:t>eM</w:t>
      </w:r>
      <w:r w:rsidR="00E623C9" w:rsidRPr="00B11A9B">
        <w:rPr>
          <w:rFonts w:ascii="Helvetica" w:hAnsi="Helvetica" w:cs="Times"/>
        </w:rPr>
        <w:t>olecules dataset. All</w:t>
      </w:r>
      <w:r w:rsidR="00E92736" w:rsidRPr="00B11A9B">
        <w:rPr>
          <w:rFonts w:ascii="Helvetica" w:hAnsi="Helvetica" w:cs="Times"/>
        </w:rPr>
        <w:t xml:space="preserve"> ligand structures were prepared with </w:t>
      </w:r>
      <w:proofErr w:type="spellStart"/>
      <w:r w:rsidR="00E92736" w:rsidRPr="00B11A9B">
        <w:rPr>
          <w:rFonts w:ascii="Helvetica" w:hAnsi="Helvetica" w:cs="Times"/>
        </w:rPr>
        <w:t>LigPrep</w:t>
      </w:r>
      <w:proofErr w:type="spellEnd"/>
      <w:r w:rsidR="00E92736" w:rsidRPr="00B11A9B">
        <w:rPr>
          <w:rFonts w:ascii="Helvetica" w:hAnsi="Helvetica" w:cs="Times"/>
          <w:color w:val="0300FF"/>
          <w:position w:val="10"/>
        </w:rPr>
        <w:t xml:space="preserve"> </w:t>
      </w:r>
      <w:r w:rsidR="00E92736" w:rsidRPr="00B11A9B">
        <w:rPr>
          <w:rFonts w:ascii="Helvetica" w:hAnsi="Helvetica" w:cs="Times"/>
        </w:rPr>
        <w:t xml:space="preserve">including a minimization with the </w:t>
      </w:r>
      <w:commentRangeStart w:id="8"/>
      <w:r w:rsidR="00E92736" w:rsidRPr="00B11A9B">
        <w:rPr>
          <w:rFonts w:ascii="Helvetica" w:hAnsi="Helvetica" w:cs="Times"/>
        </w:rPr>
        <w:t>OPLS3 force field</w:t>
      </w:r>
      <w:r w:rsidR="0041604A" w:rsidRPr="00B11A9B">
        <w:rPr>
          <w:rFonts w:ascii="Helvetica" w:hAnsi="Helvetica" w:cs="Times"/>
        </w:rPr>
        <w:fldChar w:fldCharType="begin"/>
      </w:r>
      <w:r w:rsidR="00083FE5">
        <w:rPr>
          <w:rFonts w:ascii="Helvetica" w:hAnsi="Helvetica" w:cs="Times"/>
        </w:rPr>
        <w:instrText xml:space="preserve"> ADDIN PAPERS2_CITATIONS &lt;citation&gt;&lt;uuid&gt;350A3224-5EEF-48F2-A039-93C860C2361F&lt;/uuid&gt;&lt;priority&gt;0&lt;/priority&gt;&lt;publications&gt;&lt;publication&gt;&lt;uuid&gt;C12DC1EF-7464-445C-B701-CA03CADFF39B&lt;/uuid&gt;&lt;volume&gt;12&lt;/volume&gt;&lt;doi&gt;10.1021/acs.jctc.5b00864&lt;/doi&gt;&lt;startpage&gt;281&lt;/startpage&gt;&lt;publication_date&gt;99201601121200000000222000&lt;/publication_date&gt;&lt;url&gt;http://pubs.acs.org/doi/10.1021/acs.jctc.5b00864&lt;/url&gt;&lt;type&gt;400&lt;/type&gt;&lt;title&gt;OPLS3: A Force Field Providing Broad Coverage of Drug-like Small Molecules and Proteins.&lt;/title&gt;&lt;publisher&gt;American Chemical Society&lt;/publisher&gt;&lt;institution&gt;Schrodinger, Inc., 120 West 45th Street, New York, New York 10036, United States.&lt;/institution&gt;&lt;number&gt;1&lt;/number&gt;&lt;subtype&gt;400&lt;/subtype&gt;&lt;endpage&gt;296&lt;/endpage&gt;&lt;bundle&gt;&lt;publication&gt;&lt;publisher&gt;American Chemical Society&lt;/publisher&gt;&lt;title&gt;Journal of Chemical Theory and Computation&lt;/title&gt;&lt;type&gt;-100&lt;/type&gt;&lt;subtype&gt;-100&lt;/subtype&gt;&lt;uuid&gt;253B89D8-75B8-43B0-8E5B-1C21848CCB8D&lt;/uuid&gt;&lt;/publication&gt;&lt;/bundle&gt;&lt;authors&gt;&lt;author&gt;&lt;firstName&gt;Edward&lt;/firstName&gt;&lt;lastName&gt;Harder&lt;/lastName&gt;&lt;/author&gt;&lt;author&gt;&lt;firstName&gt;Wolfgang&lt;/firstName&gt;&lt;lastName&gt;Damm&lt;/lastName&gt;&lt;/author&gt;&lt;author&gt;&lt;firstName&gt;Jon&lt;/firstName&gt;&lt;lastName&gt;Maple&lt;/lastName&gt;&lt;/author&gt;&lt;author&gt;&lt;firstName&gt;Chuanjie&lt;/firstName&gt;&lt;lastName&gt;Wu&lt;/lastName&gt;&lt;/author&gt;&lt;author&gt;&lt;firstName&gt;Mark&lt;/firstName&gt;&lt;lastName&gt;Reboul&lt;/lastName&gt;&lt;/author&gt;&lt;author&gt;&lt;firstName&gt;Jin&lt;/firstName&gt;&lt;middleNames&gt;Yu&lt;/middleNames&gt;&lt;lastName&gt;Xiang&lt;/lastName&gt;&lt;/author&gt;&lt;author&gt;&lt;firstName&gt;Lingle&lt;/firstName&gt;&lt;lastName&gt;Wang&lt;/lastName&gt;&lt;/author&gt;&lt;author&gt;&lt;firstName&gt;Dmitry&lt;/firstName&gt;&lt;lastName&gt;Lupyan&lt;/lastName&gt;&lt;/author&gt;&lt;author&gt;&lt;firstName&gt;Markus&lt;/firstName&gt;&lt;middleNames&gt;K&lt;/middleNames&gt;&lt;lastName&gt;Dahlgren&lt;/lastName&gt;&lt;/author&gt;&lt;author&gt;&lt;firstName&gt;Jennifer&lt;/firstName&gt;&lt;middleNames&gt;L&lt;/middleNames&gt;&lt;lastName&gt;Knight&lt;/lastName&gt;&lt;/author&gt;&lt;author&gt;&lt;firstName&gt;Joseph&lt;/firstName&gt;&lt;middleNames&gt;W&lt;/middleNames&gt;&lt;lastName&gt;Kaus&lt;/lastName&gt;&lt;/author&gt;&lt;author&gt;&lt;firstName&gt;David&lt;/firstName&gt;&lt;middleNames&gt;S&lt;/middleNames&gt;&lt;lastName&gt;Cerutti&lt;/lastName&gt;&lt;/author&gt;&lt;author&gt;&lt;firstName&gt;Goran&lt;/firstName&gt;&lt;lastName&gt;Krilov&lt;/lastName&gt;&lt;/author&gt;&lt;author&gt;&lt;firstName&gt;William&lt;/firstName&gt;&lt;middleNames&gt;L&lt;/middleNames&gt;&lt;lastName&gt;Jorgensen&lt;/lastName&gt;&lt;/author&gt;&lt;author&gt;&lt;firstName&gt;Robert&lt;/firstName&gt;&lt;lastName&gt;Abel&lt;/lastName&gt;&lt;/author&gt;&lt;author&gt;&lt;firstName&gt;Richard&lt;/firstName&gt;&lt;middleNames&gt;A&lt;/middleNames&gt;&lt;lastName&gt;Friesner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r w:rsidR="00EF1B33">
        <w:rPr>
          <w:rFonts w:ascii="Helvetica" w:hAnsi="Helvetica" w:cs="Helvetica"/>
          <w:vertAlign w:val="superscript"/>
        </w:rPr>
        <w:t>11</w:t>
      </w:r>
      <w:r w:rsidR="0041604A" w:rsidRPr="00B11A9B">
        <w:rPr>
          <w:rFonts w:ascii="Helvetica" w:hAnsi="Helvetica" w:cs="Times"/>
        </w:rPr>
        <w:fldChar w:fldCharType="end"/>
      </w:r>
      <w:commentRangeEnd w:id="8"/>
      <w:r w:rsidR="0017763A">
        <w:rPr>
          <w:rStyle w:val="CommentReference"/>
        </w:rPr>
        <w:commentReference w:id="8"/>
      </w:r>
      <w:r w:rsidR="00E92736" w:rsidRPr="00B11A9B">
        <w:rPr>
          <w:rFonts w:ascii="Helvetica" w:hAnsi="Helvetica" w:cs="Times"/>
        </w:rPr>
        <w:t>.</w:t>
      </w:r>
      <w:r w:rsidR="00452B6D" w:rsidRPr="00B11A9B">
        <w:rPr>
          <w:rFonts w:ascii="Helvetica" w:hAnsi="Helvetica" w:cs="Times"/>
        </w:rPr>
        <w:t xml:space="preserve"> </w:t>
      </w:r>
      <w:r w:rsidR="00E92736" w:rsidRPr="00B11A9B">
        <w:rPr>
          <w:rFonts w:ascii="Helvetica" w:hAnsi="Helvetica" w:cs="Times"/>
        </w:rPr>
        <w:t>One low energy ring conformation per compound was generated. Ionization states and tautomer forms were enumerated at pH 7.0 ± 2.0 with Epik</w:t>
      </w:r>
      <w:r w:rsidR="00E155A7" w:rsidRPr="00B11A9B">
        <w:rPr>
          <w:rFonts w:ascii="Helvetica" w:hAnsi="Helvetica" w:cs="Times"/>
        </w:rPr>
        <w:fldChar w:fldCharType="begin"/>
      </w:r>
      <w:r w:rsidR="00083FE5">
        <w:rPr>
          <w:rFonts w:ascii="Helvetica" w:hAnsi="Helvetica" w:cs="Times"/>
        </w:rPr>
        <w:instrText xml:space="preserve"> ADDIN PAPERS2_CITATIONS &lt;citation&gt;&lt;uuid&gt;87E5E5BB-8607-4B4A-B6CE-4BC121137D40&lt;/uuid&gt;&lt;priority&gt;9&lt;/priority&gt;&lt;publications&gt;&lt;publication&gt;&lt;uuid&gt;F04CE1CA-780F-4490-B2F2-99C7E5761605&lt;/uuid&gt;&lt;volume&gt;21&lt;/volume&gt;&lt;accepted_date&gt;99200708281200000000222000&lt;/accepted_date&gt;&lt;doi&gt;10.1007/s10822-007-9133-z&lt;/doi&gt;&lt;startpage&gt;681&lt;/startpage&gt;&lt;publication_date&gt;99200712001200000000220000&lt;/publication_date&gt;&lt;url&gt;http://link.springer.com/10.1007/s10822-007-9133-z&lt;/url&gt;&lt;type&gt;400&lt;/type&gt;&lt;title&gt;Epik: a software program for pK( a ) prediction and protonation state generation for drug-like molecules.&lt;/title&gt;&lt;submission_date&gt;99200703151200000000222000&lt;/submission_date&gt;&lt;number&gt;12&lt;/number&gt;&lt;institution&gt;Schrödinger, LLC, Portland, OR 97204, USA. jshelley@schrodinger.com&lt;/institution&gt;&lt;subtype&gt;400&lt;/subtype&gt;&lt;endpage&gt;691&lt;/endpage&gt;&lt;bundle&gt;&lt;publication&gt;&lt;title&gt;Journal of computer-aided molecular design&lt;/title&gt;&lt;type&gt;-100&lt;/type&gt;&lt;subtype&gt;-100&lt;/subtype&gt;&lt;uuid&gt;72191A27-C078-433F-98B4-9258EC89B1EB&lt;/uuid&gt;&lt;/publication&gt;&lt;/bundle&gt;&lt;authors&gt;&lt;author&gt;&lt;firstName&gt;John&lt;/firstName&gt;&lt;middleNames&gt;C&lt;/middleNames&gt;&lt;lastName&gt;Shelley&lt;/lastName&gt;&lt;/author&gt;&lt;author&gt;&lt;firstName&gt;Anuradha&lt;/firstName&gt;&lt;lastName&gt;Cholleti&lt;/lastName&gt;&lt;/author&gt;&lt;author&gt;&lt;firstName&gt;Leah&lt;/firstName&gt;&lt;middleNames&gt;L&lt;/middleNames&gt;&lt;lastName&gt;Frye&lt;/lastName&gt;&lt;/author&gt;&lt;author&gt;&lt;firstName&gt;Jeremy&lt;/firstName&gt;&lt;middleNames&gt;R&lt;/middleNames&gt;&lt;lastName&gt;Greenwood&lt;/lastName&gt;&lt;/author&gt;&lt;author&gt;&lt;firstName&gt;Mathew&lt;/firstName&gt;&lt;middleNames&gt;R&lt;/middleNames&gt;&lt;lastName&gt;Timlin&lt;/lastName&gt;&lt;/author&gt;&lt;author&gt;&lt;firstName&gt;Makoto&lt;/firstName&gt;&lt;lastName&gt;Uchimaya&lt;/lastName&gt;&lt;/author&gt;&lt;/authors&gt;&lt;/publication&gt;&lt;publication&gt;&lt;uuid&gt;954E5E70-9B22-4DB7-9BB9-5F82F2291FBD&lt;/uuid&gt;&lt;volume&gt;24&lt;/volume&gt;&lt;accepted_date&gt;99201003191200000000222000&lt;/accepted_date&gt;&lt;version&gt;3&lt;/version&gt;&lt;doi&gt;10.1007/s10822-010-9349-1&lt;/doi&gt;&lt;startpage&gt;591&lt;/startpage&gt;&lt;publication_date&gt;99201006001200000000220000&lt;/publication_date&gt;&lt;url&gt;http://link.springer.com/10.1007/s10822-010-9349-1&lt;/url&gt;&lt;type&gt;400&lt;/type&gt;&lt;title&gt;Towards the comprehensive, rapid, and accurate prediction of the favorable tautomeric states of drug-like molecules in aqueous solution.&lt;/title&gt;&lt;publisher&gt;Springer Netherlands&lt;/publisher&gt;&lt;submission_date&gt;99201002011200000000222000&lt;/submission_date&gt;&lt;number&gt;6-7&lt;/number&gt;&lt;institution&gt;Schrödinger, L.L.C., 120 West 45th St., 17th Floor, Tower 45, New York, NY 10035-4041, USA. Jeremy.Greenwood@schrodinger.com&lt;/institution&gt;&lt;subtype&gt;400&lt;/subtype&gt;&lt;endpage&gt;604&lt;/endpage&gt;&lt;bundle&gt;&lt;publication&gt;&lt;title&gt;Journal of computer-aided molecular design&lt;/title&gt;&lt;type&gt;-100&lt;/type&gt;&lt;subtype&gt;-100&lt;/subtype&gt;&lt;uuid&gt;72191A27-C078-433F-98B4-9258EC89B1EB&lt;/uuid&gt;&lt;/publication&gt;&lt;/bundle&gt;&lt;authors&gt;&lt;author&gt;&lt;firstName&gt;Jeremy&lt;/firstName&gt;&lt;middleNames&gt;R&lt;/middleNames&gt;&lt;lastName&gt;Greenwood&lt;/lastName&gt;&lt;/author&gt;&lt;author&gt;&lt;firstName&gt;David&lt;/firstName&gt;&lt;lastName&gt;Calkins&lt;/lastName&gt;&lt;/author&gt;&lt;author&gt;&lt;firstName&gt;Arron&lt;/firstName&gt;&lt;middleNames&gt;P&lt;/middleNames&gt;&lt;lastName&gt;Sullivan&lt;/lastName&gt;&lt;/author&gt;&lt;author&gt;&lt;firstName&gt;John&lt;/firstName&gt;&lt;middleNames&gt;C&lt;/middleNames&gt;&lt;lastName&gt;Shelley&lt;/lastName&gt;&lt;/author&gt;&lt;/authors&gt;&lt;/publication&gt;&lt;/publications&gt;&lt;cites&gt;&lt;/cites&gt;&lt;/citation&gt;</w:instrText>
      </w:r>
      <w:r w:rsidR="00E155A7" w:rsidRPr="00B11A9B">
        <w:rPr>
          <w:rFonts w:ascii="Helvetica" w:hAnsi="Helvetica" w:cs="Times"/>
        </w:rPr>
        <w:fldChar w:fldCharType="separate"/>
      </w:r>
      <w:r w:rsidR="00EF1B33">
        <w:rPr>
          <w:rFonts w:ascii="Helvetica" w:hAnsi="Helvetica" w:cs="Helvetica"/>
          <w:vertAlign w:val="superscript"/>
        </w:rPr>
        <w:t>12,13</w:t>
      </w:r>
      <w:r w:rsidR="00E155A7" w:rsidRPr="00B11A9B">
        <w:rPr>
          <w:rFonts w:ascii="Helvetica" w:hAnsi="Helvetica" w:cs="Times"/>
        </w:rPr>
        <w:fldChar w:fldCharType="end"/>
      </w:r>
      <w:r w:rsidR="00E92736" w:rsidRPr="00B11A9B">
        <w:rPr>
          <w:rFonts w:ascii="Helvetica" w:hAnsi="Helvetica" w:cs="Times"/>
        </w:rPr>
        <w:t>.</w:t>
      </w:r>
      <w:r w:rsidR="00E92736" w:rsidRPr="00B11A9B">
        <w:rPr>
          <w:rFonts w:ascii="Helvetica" w:hAnsi="Helvetica" w:cs="Times"/>
          <w:color w:val="0300FF"/>
          <w:position w:val="10"/>
        </w:rPr>
        <w:t xml:space="preserve"> </w:t>
      </w:r>
    </w:p>
    <w:p w14:paraId="1A041769" w14:textId="77777777" w:rsidR="00083FE5" w:rsidRDefault="00AD5CAD" w:rsidP="000B3CF8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>The top 5000 hits from virtual screening were filtered by applying filters according to Lipinski</w:t>
      </w:r>
      <w:r w:rsidR="0091111F" w:rsidRPr="00B11A9B">
        <w:rPr>
          <w:rFonts w:ascii="Helvetica" w:hAnsi="Helvetica" w:cs="Times"/>
        </w:rPr>
        <w:t>’</w:t>
      </w:r>
      <w:r w:rsidRPr="00B11A9B">
        <w:rPr>
          <w:rFonts w:ascii="Helvetica" w:hAnsi="Helvetica" w:cs="Times"/>
        </w:rPr>
        <w:t>s rule of five</w:t>
      </w:r>
      <w:r w:rsidR="00E155A7" w:rsidRPr="00B11A9B">
        <w:rPr>
          <w:rFonts w:ascii="Helvetica" w:hAnsi="Helvetica" w:cs="Times"/>
        </w:rPr>
        <w:fldChar w:fldCharType="begin"/>
      </w:r>
      <w:r w:rsidR="00083FE5">
        <w:rPr>
          <w:rFonts w:ascii="Helvetica" w:hAnsi="Helvetica" w:cs="Times"/>
        </w:rPr>
        <w:instrText xml:space="preserve"> ADDIN PAPERS2_CITATIONS &lt;citation&gt;&lt;uuid&gt;FE70CE9D-578E-4B5C-9A6D-E5CD69F182BA&lt;/uuid&gt;&lt;priority&gt;0&lt;/priority&gt;&lt;publications&gt;&lt;publication&gt;&lt;volume&gt;46&lt;/volume&gt;&lt;publication_date&gt;99200103011200000000222000&lt;/publication_date&gt;&lt;number&gt;1-3&lt;/number&gt;&lt;institution&gt;Central Research Division, Pfizer Inc., Groton, CT 06340, USA. LIPINSKI@PFIZER.COM&lt;/institution&gt;&lt;startpage&gt;3&lt;/startpage&gt;&lt;title&gt;Experimental and computational approaches to estimate solubility and permeability in drug discovery and development settings.&lt;/title&gt;&lt;uuid&gt;BB2FC7A3-6929-4AB6-A02F-2F9A32F8CFCC&lt;/uuid&gt;&lt;subtype&gt;400&lt;/subtype&gt;&lt;endpage&gt;26&lt;/endpage&gt;&lt;type&gt;400&lt;/type&gt;&lt;url&gt;http://eutils.ncbi.nlm.nih.gov/entrez/eutils/elink.fcgi?dbfrom=pubmed&amp;amp;id=11259830&amp;amp;retmode=ref&amp;amp;cmd=prlinks&lt;/url&gt;&lt;bundle&gt;&lt;publication&gt;&lt;publisher&gt;Elsevier B.V.&lt;/publisher&gt;&lt;title&gt;Advanced Drug Delivery Reviews&lt;/title&gt;&lt;type&gt;-100&lt;/type&gt;&lt;subtype&gt;-100&lt;/subtype&gt;&lt;uuid&gt;76754E24-7237-4910-89D8-2BE42D17DF99&lt;/uuid&gt;&lt;/publication&gt;&lt;/bundle&gt;&lt;authors&gt;&lt;author&gt;&lt;firstName&gt;C&lt;/firstName&gt;&lt;middleNames&gt;A&lt;/middleNames&gt;&lt;lastName&gt;Lipinski&lt;/lastName&gt;&lt;/author&gt;&lt;author&gt;&lt;firstName&gt;F&lt;/firstName&gt;&lt;lastName&gt;Lombardo&lt;/lastName&gt;&lt;/author&gt;&lt;author&gt;&lt;firstName&gt;B&lt;/firstName&gt;&lt;middleNames&gt;W&lt;/middleNames&gt;&lt;lastName&gt;Dominy&lt;/lastName&gt;&lt;/author&gt;&lt;author&gt;&lt;firstName&gt;P&lt;/firstName&gt;&lt;middleNames&gt;J&lt;/middleNames&gt;&lt;lastName&gt;Feeney&lt;/lastName&gt;&lt;/author&gt;&lt;/authors&gt;&lt;/publication&gt;&lt;/publications&gt;&lt;cites&gt;&lt;/cites&gt;&lt;/citation&gt;</w:instrText>
      </w:r>
      <w:r w:rsidR="00E155A7" w:rsidRPr="00B11A9B">
        <w:rPr>
          <w:rFonts w:ascii="Helvetica" w:hAnsi="Helvetica" w:cs="Times"/>
        </w:rPr>
        <w:fldChar w:fldCharType="separate"/>
      </w:r>
      <w:r w:rsidR="00EF1B33">
        <w:rPr>
          <w:rFonts w:ascii="Helvetica" w:hAnsi="Helvetica" w:cs="Helvetica"/>
          <w:vertAlign w:val="superscript"/>
        </w:rPr>
        <w:t>14</w:t>
      </w:r>
      <w:r w:rsidR="00E155A7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>, flagging R</w:t>
      </w:r>
      <w:r w:rsidR="00E155A7" w:rsidRPr="00B11A9B">
        <w:rPr>
          <w:rFonts w:ascii="Helvetica" w:hAnsi="Helvetica" w:cs="Times"/>
        </w:rPr>
        <w:t>EOS</w:t>
      </w:r>
      <w:r w:rsidR="00E155A7" w:rsidRPr="00B11A9B">
        <w:rPr>
          <w:rFonts w:ascii="Helvetica" w:hAnsi="Helvetica" w:cs="Times"/>
        </w:rPr>
        <w:fldChar w:fldCharType="begin"/>
      </w:r>
      <w:r w:rsidR="00083FE5">
        <w:rPr>
          <w:rFonts w:ascii="Helvetica" w:hAnsi="Helvetica" w:cs="Times"/>
        </w:rPr>
        <w:instrText xml:space="preserve"> ADDIN PAPERS2_CITATIONS &lt;citation&gt;&lt;uuid&gt;09BA2A6D-4F22-480F-AD6E-EE49B69DCB07&lt;/uuid&gt;&lt;priority&gt;0&lt;/priority&gt;&lt;publications&gt;&lt;publication&gt;&lt;uuid&gt;AEFC8161-30A0-4B4A-AF24-35C37CD8FE6D&lt;/uuid&gt;&lt;volume&gt;3&lt;/volume&gt;&lt;doi&gt;10.1016/S1359-6446(97)01163-X&lt;/doi&gt;&lt;startpage&gt;160&lt;/startpage&gt;&lt;publication_date&gt;99199804011200000000222000&lt;/publication_date&gt;&lt;url&gt;http://linkinghub.elsevier.com/retrieve/pii/S135964469701163X&lt;/url&gt;&lt;type&gt;400&lt;/type&gt;&lt;title&gt;Virtual screening—an overview&lt;/title&gt;&lt;publisher&gt;Elsevier Current Trends&lt;/publisher&gt;&lt;number&gt;4&lt;/number&gt;&lt;subtype&gt;400&lt;/subtype&gt;&lt;endpage&gt;178&lt;/endpage&gt;&lt;bundle&gt;&lt;publication&gt;&lt;publisher&gt;Elsevier Ltd&lt;/publisher&gt;&lt;title&gt;Drug discovery today&lt;/title&gt;&lt;type&gt;-100&lt;/type&gt;&lt;subtype&gt;-100&lt;/subtype&gt;&lt;uuid&gt;A80BEA99-E58A-4B76-9441-CFFC086CA871&lt;/uuid&gt;&lt;/publication&gt;&lt;/bundle&gt;&lt;authors&gt;&lt;author&gt;&lt;firstName&gt;W&lt;/firstName&gt;&lt;middleNames&gt;Patrick&lt;/middleNames&gt;&lt;lastName&gt;Walters&lt;/lastName&gt;&lt;/author&gt;&lt;author&gt;&lt;firstName&gt;Matthew&lt;/firstName&gt;&lt;middleNames&gt;T&lt;/middleNames&gt;&lt;lastName&gt;Stahl&lt;/lastName&gt;&lt;/author&gt;&lt;author&gt;&lt;firstName&gt;Mark&lt;/firstName&gt;&lt;middleNames&gt;A&lt;/middleNames&gt;&lt;lastName&gt;Murcko&lt;/lastName&gt;&lt;/author&gt;&lt;/authors&gt;&lt;/publication&gt;&lt;/publications&gt;&lt;cites&gt;&lt;/cites&gt;&lt;/citation&gt;</w:instrText>
      </w:r>
      <w:r w:rsidR="00E155A7" w:rsidRPr="00B11A9B">
        <w:rPr>
          <w:rFonts w:ascii="Helvetica" w:hAnsi="Helvetica" w:cs="Times"/>
        </w:rPr>
        <w:fldChar w:fldCharType="separate"/>
      </w:r>
      <w:r w:rsidR="00EF1B33">
        <w:rPr>
          <w:rFonts w:ascii="Helvetica" w:hAnsi="Helvetica" w:cs="Helvetica"/>
          <w:vertAlign w:val="superscript"/>
        </w:rPr>
        <w:t>15</w:t>
      </w:r>
      <w:r w:rsidR="00E155A7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 and PAINS</w:t>
      </w:r>
      <w:r w:rsidR="00CA0CCA" w:rsidRPr="00B11A9B">
        <w:rPr>
          <w:rFonts w:ascii="Helvetica" w:hAnsi="Helvetica" w:cs="Times"/>
        </w:rPr>
        <w:fldChar w:fldCharType="begin"/>
      </w:r>
      <w:r w:rsidR="00083FE5">
        <w:rPr>
          <w:rFonts w:ascii="Helvetica" w:hAnsi="Helvetica" w:cs="Times"/>
        </w:rPr>
        <w:instrText xml:space="preserve"> ADDIN PAPERS2_CITATIONS &lt;citation&gt;&lt;uuid&gt;43F44523-0B4C-42F9-B5A4-F5A3DDCADE05&lt;/uuid&gt;&lt;priority&gt;0&lt;/priority&gt;&lt;publications&gt;&lt;publication&gt;&lt;type&gt;400&lt;/type&gt;&lt;title&gt;New substructure filters for removal of pan assay interference compounds (PAINS) from screening libraries and for their exclusion in bioassays&lt;/title&gt;&lt;url&gt;http://pubs.acs.org/doi/abs/10.1021/jm901137j&lt;/url&gt;&lt;subtype&gt;400&lt;/subtype&gt;&lt;uuid&gt;9D245A1A-9346-4C39-9B1E-494508781971&lt;/uuid&gt;&lt;bundle&gt;&lt;publication&gt;&lt;title&gt;ACS Publications</w:instrText>
      </w:r>
    </w:p>
    <w:p w14:paraId="532F4418" w14:textId="17463665" w:rsidR="00814B72" w:rsidRPr="00B11A9B" w:rsidRDefault="00083FE5" w:rsidP="000B3CF8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Helvetica" w:hAnsi="Helvetica" w:cs="Times"/>
        </w:rPr>
      </w:pPr>
      <w:r>
        <w:rPr>
          <w:rFonts w:ascii="Helvetica" w:hAnsi="Helvetica" w:cs="Times"/>
        </w:rPr>
        <w:instrText>&lt;/title&gt;&lt;type&gt;-100&lt;/type&gt;&lt;subtype&gt;-100&lt;/subtype&gt;&lt;uuid&gt;7131B76B-63B1-4C71-8912-42F84ECB00DE&lt;/uuid&gt;&lt;/publication&gt;&lt;/bundle&gt;&lt;authors&gt;&lt;author&gt;&lt;firstName&gt;J&lt;/firstName&gt;&lt;middleNames&gt;B&lt;/middleNames&gt;&lt;lastName&gt;Baell&lt;/lastName&gt;&lt;/author&gt;&lt;author&gt;&lt;firstName&gt;GA&lt;/firstName&gt;&lt;middleNames&gt;Holloway Journal of medicinal&lt;/middleNames&gt;&lt;lastName&gt;chemistry&lt;/lastName&gt;&lt;/author&gt;&lt;author&gt;&lt;lastName&gt;2010&lt;/lastName&gt;&lt;/author&gt;&lt;/authors&gt;&lt;/publication&gt;&lt;/publications&gt;&lt;cites&gt;&lt;/cites&gt;&lt;/citation&gt;</w:instrText>
      </w:r>
      <w:r w:rsidR="00CA0CCA" w:rsidRPr="00B11A9B">
        <w:rPr>
          <w:rFonts w:ascii="Helvetica" w:hAnsi="Helvetica" w:cs="Times"/>
        </w:rPr>
        <w:fldChar w:fldCharType="separate"/>
      </w:r>
      <w:r w:rsidR="00EF1B33">
        <w:rPr>
          <w:rFonts w:ascii="Helvetica" w:hAnsi="Helvetica" w:cs="Helvetica"/>
          <w:vertAlign w:val="superscript"/>
        </w:rPr>
        <w:t>16</w:t>
      </w:r>
      <w:r w:rsidR="00CA0CCA" w:rsidRPr="00B11A9B">
        <w:rPr>
          <w:rFonts w:ascii="Helvetica" w:hAnsi="Helvetica" w:cs="Times"/>
        </w:rPr>
        <w:fldChar w:fldCharType="end"/>
      </w:r>
      <w:r w:rsidR="00AD5CAD" w:rsidRPr="00B11A9B">
        <w:rPr>
          <w:rFonts w:ascii="Helvetica" w:hAnsi="Helvetica" w:cs="Times"/>
        </w:rPr>
        <w:t xml:space="preserve">. </w:t>
      </w:r>
    </w:p>
    <w:p w14:paraId="52358F2C" w14:textId="75E93A95" w:rsidR="00814B72" w:rsidRPr="00B11A9B" w:rsidRDefault="00F73759" w:rsidP="000B3CF8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Helvetica" w:hAnsi="Helvetica" w:cs="Times"/>
        </w:rPr>
      </w:pPr>
      <w:ins w:id="9" w:author="Chodera, John/Sloan Kettering Institute" w:date="2018-02-19T15:53:00Z">
        <w:r>
          <w:rPr>
            <w:rFonts w:ascii="Helvetica" w:hAnsi="Helvetica" w:cs="Times"/>
          </w:rPr>
          <w:lastRenderedPageBreak/>
          <w:t>In addition to the</w:t>
        </w:r>
      </w:ins>
      <w:r w:rsidR="00A77D37">
        <w:rPr>
          <w:rFonts w:ascii="Helvetica" w:hAnsi="Helvetica" w:cs="Times"/>
        </w:rPr>
        <w:t xml:space="preserve"> Glide SP docking score</w:t>
      </w:r>
      <w:ins w:id="10" w:author="Chodera, John/Sloan Kettering Institute" w:date="2018-02-19T15:53:00Z">
        <w:r>
          <w:rPr>
            <w:rFonts w:ascii="Helvetica" w:hAnsi="Helvetica" w:cs="Times"/>
          </w:rPr>
          <w:t xml:space="preserve">, </w:t>
        </w:r>
      </w:ins>
      <w:r w:rsidR="00A77D37">
        <w:rPr>
          <w:rFonts w:ascii="Helvetica" w:hAnsi="Helvetica" w:cs="Times"/>
        </w:rPr>
        <w:t xml:space="preserve">a second ranking scheme was explored which uses energy information from </w:t>
      </w:r>
      <w:proofErr w:type="spellStart"/>
      <w:r w:rsidR="00A77D37">
        <w:rPr>
          <w:rFonts w:ascii="Helvetica" w:hAnsi="Helvetica" w:cs="Times"/>
        </w:rPr>
        <w:t>WaterMap</w:t>
      </w:r>
      <w:proofErr w:type="spellEnd"/>
      <w:r w:rsidR="00A77D37">
        <w:rPr>
          <w:rFonts w:ascii="Helvetica" w:hAnsi="Helvetica" w:cs="Times"/>
        </w:rPr>
        <w:t xml:space="preserve"> hydration sites.</w:t>
      </w:r>
      <w:r w:rsidR="00E61031">
        <w:rPr>
          <w:rFonts w:ascii="Helvetica" w:hAnsi="Helvetica" w:cs="Times"/>
        </w:rPr>
        <w:t xml:space="preserve"> </w:t>
      </w:r>
      <w:r w:rsidR="00850E82" w:rsidRPr="00B11A9B">
        <w:rPr>
          <w:rFonts w:ascii="Helvetica" w:hAnsi="Helvetica" w:cs="Times"/>
        </w:rPr>
        <w:t xml:space="preserve">The </w:t>
      </w:r>
      <w:r w:rsidR="00A77D37">
        <w:rPr>
          <w:rFonts w:ascii="Helvetica" w:hAnsi="Helvetica" w:cs="Times"/>
        </w:rPr>
        <w:t>docked ligands</w:t>
      </w:r>
      <w:r w:rsidR="00A77D37" w:rsidRPr="00B11A9B">
        <w:rPr>
          <w:rFonts w:ascii="Helvetica" w:hAnsi="Helvetica" w:cs="Times"/>
        </w:rPr>
        <w:t xml:space="preserve"> </w:t>
      </w:r>
      <w:r w:rsidR="00A77D37">
        <w:rPr>
          <w:rFonts w:ascii="Helvetica" w:hAnsi="Helvetica" w:cs="Times"/>
        </w:rPr>
        <w:t>were</w:t>
      </w:r>
      <w:r w:rsidR="00A77D37" w:rsidRPr="00B11A9B">
        <w:rPr>
          <w:rFonts w:ascii="Helvetica" w:hAnsi="Helvetica" w:cs="Times"/>
        </w:rPr>
        <w:t xml:space="preserve"> </w:t>
      </w:r>
      <w:r w:rsidR="00850E82" w:rsidRPr="00B11A9B">
        <w:rPr>
          <w:rFonts w:ascii="Helvetica" w:hAnsi="Helvetica" w:cs="Times"/>
        </w:rPr>
        <w:t xml:space="preserve">ranked by a </w:t>
      </w:r>
      <w:ins w:id="11" w:author="Chodera, John/Sloan Kettering Institute" w:date="2018-02-19T15:54:00Z">
        <w:r w:rsidRPr="00B11A9B">
          <w:rPr>
            <w:rFonts w:ascii="Helvetica" w:hAnsi="Helvetica" w:cs="Times"/>
          </w:rPr>
          <w:t>Pareto</w:t>
        </w:r>
        <w:r>
          <w:rPr>
            <w:rFonts w:ascii="Helvetica" w:hAnsi="Helvetica" w:cs="Times"/>
          </w:rPr>
          <w:t>-</w:t>
        </w:r>
      </w:ins>
      <w:r w:rsidR="00850E82" w:rsidRPr="00B11A9B">
        <w:rPr>
          <w:rFonts w:ascii="Helvetica" w:hAnsi="Helvetica" w:cs="Times"/>
        </w:rPr>
        <w:t xml:space="preserve">ranking of </w:t>
      </w:r>
      <w:ins w:id="12" w:author="Chodera, John/Sloan Kettering Institute" w:date="2018-02-19T15:54:00Z">
        <w:r w:rsidR="0068034E">
          <w:rPr>
            <w:rFonts w:ascii="Helvetica" w:hAnsi="Helvetica" w:cs="Times"/>
          </w:rPr>
          <w:t>docking scores</w:t>
        </w:r>
        <w:r w:rsidR="0068034E" w:rsidRPr="00B11A9B">
          <w:rPr>
            <w:rFonts w:ascii="Helvetica" w:hAnsi="Helvetica" w:cs="Times"/>
          </w:rPr>
          <w:t xml:space="preserve"> </w:t>
        </w:r>
      </w:ins>
      <w:r w:rsidR="00850E82" w:rsidRPr="00B11A9B">
        <w:rPr>
          <w:rFonts w:ascii="Helvetica" w:hAnsi="Helvetica" w:cs="Times"/>
        </w:rPr>
        <w:t xml:space="preserve">and </w:t>
      </w:r>
      <w:r w:rsidR="00A77D37">
        <w:rPr>
          <w:rFonts w:ascii="Helvetica" w:hAnsi="Helvetica" w:cs="Times"/>
        </w:rPr>
        <w:t xml:space="preserve">the </w:t>
      </w:r>
      <w:r w:rsidR="00850E82" w:rsidRPr="00B11A9B">
        <w:rPr>
          <w:rFonts w:ascii="Helvetica" w:hAnsi="Helvetica" w:cs="Times"/>
        </w:rPr>
        <w:t xml:space="preserve">number of </w:t>
      </w:r>
      <w:proofErr w:type="spellStart"/>
      <w:r w:rsidR="00850E82" w:rsidRPr="00B11A9B">
        <w:rPr>
          <w:rFonts w:ascii="Helvetica" w:hAnsi="Helvetica" w:cs="Times"/>
        </w:rPr>
        <w:t>WaterMap</w:t>
      </w:r>
      <w:proofErr w:type="spellEnd"/>
      <w:r w:rsidR="00850E82" w:rsidRPr="00B11A9B">
        <w:rPr>
          <w:rFonts w:ascii="Helvetica" w:hAnsi="Helvetica" w:cs="Times"/>
        </w:rPr>
        <w:t xml:space="preserve"> hydration sites </w:t>
      </w:r>
      <w:ins w:id="13" w:author="Chodera, John/Sloan Kettering Institute" w:date="2018-02-19T15:54:00Z">
        <w:r w:rsidR="00F31889">
          <w:rPr>
            <w:rFonts w:ascii="Helvetica" w:hAnsi="Helvetica" w:cs="Times"/>
          </w:rPr>
          <w:t xml:space="preserve">identified </w:t>
        </w:r>
      </w:ins>
      <w:r w:rsidR="00850E82" w:rsidRPr="00B11A9B">
        <w:rPr>
          <w:rFonts w:ascii="Helvetica" w:hAnsi="Helvetica" w:cs="Times"/>
        </w:rPr>
        <w:t xml:space="preserve">with </w:t>
      </w:r>
      <w:r w:rsidR="00850E82" w:rsidRPr="00B11A9B">
        <w:rPr>
          <w:rFonts w:ascii="Helvetica" w:hAnsi="Helvetica" w:cs="Times"/>
        </w:rPr>
        <w:sym w:font="Symbol" w:char="F044"/>
      </w:r>
      <w:r w:rsidR="00850E82" w:rsidRPr="00B11A9B">
        <w:rPr>
          <w:rFonts w:ascii="Helvetica" w:hAnsi="Helvetica" w:cs="Times"/>
          <w:i/>
        </w:rPr>
        <w:t>G</w:t>
      </w:r>
      <w:r w:rsidR="00850E82" w:rsidRPr="00B11A9B">
        <w:rPr>
          <w:rFonts w:ascii="Helvetica" w:hAnsi="Helvetica" w:cs="Times"/>
        </w:rPr>
        <w:t xml:space="preserve"> &gt; 2 kcal/</w:t>
      </w:r>
      <w:proofErr w:type="spellStart"/>
      <w:r w:rsidR="00850E82" w:rsidRPr="00B11A9B">
        <w:rPr>
          <w:rFonts w:ascii="Helvetica" w:hAnsi="Helvetica" w:cs="Times"/>
        </w:rPr>
        <w:t>mol</w:t>
      </w:r>
      <w:proofErr w:type="spellEnd"/>
      <w:r w:rsidR="00850E82" w:rsidRPr="00B11A9B">
        <w:rPr>
          <w:rFonts w:ascii="Helvetica" w:hAnsi="Helvetica" w:cs="Times"/>
        </w:rPr>
        <w:t xml:space="preserve"> </w:t>
      </w:r>
      <w:ins w:id="14" w:author="Chodera, John/Sloan Kettering Institute" w:date="2018-02-19T15:54:00Z">
        <w:r w:rsidR="00F31889">
          <w:rPr>
            <w:rFonts w:ascii="Helvetica" w:hAnsi="Helvetica" w:cs="Times"/>
          </w:rPr>
          <w:t>that</w:t>
        </w:r>
        <w:r w:rsidR="00F31889" w:rsidRPr="00B11A9B">
          <w:rPr>
            <w:rFonts w:ascii="Helvetica" w:hAnsi="Helvetica" w:cs="Times"/>
          </w:rPr>
          <w:t xml:space="preserve"> </w:t>
        </w:r>
      </w:ins>
      <w:r w:rsidR="00850E82" w:rsidRPr="00B11A9B">
        <w:rPr>
          <w:rFonts w:ascii="Helvetica" w:hAnsi="Helvetica" w:cs="Times"/>
        </w:rPr>
        <w:t xml:space="preserve">overlap with the ligand pose. </w:t>
      </w:r>
      <w:r w:rsidR="00A77D37">
        <w:rPr>
          <w:rFonts w:ascii="Helvetica" w:hAnsi="Helvetica" w:cs="Times"/>
        </w:rPr>
        <w:t xml:space="preserve">By doing this the exact energy of a hydration site, which can depend significantly on the investigated protein conformation, is not influencing the </w:t>
      </w:r>
      <w:r w:rsidR="008C5FEE">
        <w:rPr>
          <w:rFonts w:ascii="Helvetica" w:hAnsi="Helvetica" w:cs="Times"/>
        </w:rPr>
        <w:t xml:space="preserve">score too </w:t>
      </w:r>
      <w:r w:rsidR="00B66258">
        <w:rPr>
          <w:rFonts w:ascii="Helvetica" w:hAnsi="Helvetica" w:cs="Times"/>
        </w:rPr>
        <w:t>heavily. Instead only the fact if it is a high</w:t>
      </w:r>
      <w:ins w:id="15" w:author="Chodera, John/Sloan Kettering Institute" w:date="2018-02-19T15:55:00Z">
        <w:r w:rsidR="00526981">
          <w:rPr>
            <w:rFonts w:ascii="Helvetica" w:hAnsi="Helvetica" w:cs="Times"/>
          </w:rPr>
          <w:t>-</w:t>
        </w:r>
      </w:ins>
      <w:r w:rsidR="00B66258">
        <w:rPr>
          <w:rFonts w:ascii="Helvetica" w:hAnsi="Helvetica" w:cs="Times"/>
        </w:rPr>
        <w:t xml:space="preserve"> or low</w:t>
      </w:r>
      <w:ins w:id="16" w:author="Chodera, John/Sloan Kettering Institute" w:date="2018-02-19T15:55:00Z">
        <w:r w:rsidR="00526981">
          <w:rPr>
            <w:rFonts w:ascii="Helvetica" w:hAnsi="Helvetica" w:cs="Times"/>
          </w:rPr>
          <w:t>-</w:t>
        </w:r>
      </w:ins>
      <w:r w:rsidR="00B66258">
        <w:rPr>
          <w:rFonts w:ascii="Helvetica" w:hAnsi="Helvetica" w:cs="Times"/>
        </w:rPr>
        <w:t>energy site is recognized</w:t>
      </w:r>
      <w:r w:rsidR="008C5FEE">
        <w:rPr>
          <w:rFonts w:ascii="Helvetica" w:hAnsi="Helvetica" w:cs="Times"/>
        </w:rPr>
        <w:t xml:space="preserve">. The underlying assumption is that tighter binding ligand molecules will </w:t>
      </w:r>
      <w:r w:rsidR="00B66258">
        <w:rPr>
          <w:rFonts w:ascii="Helvetica" w:hAnsi="Helvetica" w:cs="Times"/>
        </w:rPr>
        <w:t xml:space="preserve">likely </w:t>
      </w:r>
      <w:r w:rsidR="008C5FEE">
        <w:rPr>
          <w:rFonts w:ascii="Helvetica" w:hAnsi="Helvetica" w:cs="Times"/>
        </w:rPr>
        <w:t xml:space="preserve">displace </w:t>
      </w:r>
      <w:r w:rsidR="00B66258">
        <w:rPr>
          <w:rFonts w:ascii="Helvetica" w:hAnsi="Helvetica" w:cs="Times"/>
        </w:rPr>
        <w:t>also a higher number of</w:t>
      </w:r>
      <w:r w:rsidR="008C5FEE">
        <w:rPr>
          <w:rFonts w:ascii="Helvetica" w:hAnsi="Helvetica" w:cs="Times"/>
        </w:rPr>
        <w:t xml:space="preserve"> high</w:t>
      </w:r>
      <w:ins w:id="17" w:author="Chodera, John/Sloan Kettering Institute" w:date="2018-02-19T15:56:00Z">
        <w:r w:rsidR="00526981">
          <w:rPr>
            <w:rFonts w:ascii="Helvetica" w:hAnsi="Helvetica" w:cs="Times"/>
          </w:rPr>
          <w:t>-</w:t>
        </w:r>
      </w:ins>
      <w:r w:rsidR="008C5FEE">
        <w:rPr>
          <w:rFonts w:ascii="Helvetica" w:hAnsi="Helvetica" w:cs="Times"/>
        </w:rPr>
        <w:t>energy water molecules from the binding site</w:t>
      </w:r>
      <w:r w:rsidR="00B66258">
        <w:rPr>
          <w:rFonts w:ascii="Helvetica" w:hAnsi="Helvetica" w:cs="Times"/>
        </w:rPr>
        <w:t>. At the same time protein-ligand interactions are not included in hydration site energetics but the docking score</w:t>
      </w:r>
      <w:r w:rsidR="008C5FEE">
        <w:rPr>
          <w:rFonts w:ascii="Helvetica" w:hAnsi="Helvetica" w:cs="Times"/>
        </w:rPr>
        <w:t>. In the Pareto ranking</w:t>
      </w:r>
      <w:ins w:id="18" w:author="Chodera, John/Sloan Kettering Institute" w:date="2018-02-19T15:56:00Z">
        <w:r w:rsidR="00526981">
          <w:rPr>
            <w:rFonts w:ascii="Helvetica" w:hAnsi="Helvetica" w:cs="Times"/>
          </w:rPr>
          <w:t>,</w:t>
        </w:r>
      </w:ins>
      <w:r w:rsidR="008C5FEE">
        <w:rPr>
          <w:rFonts w:ascii="Helvetica" w:hAnsi="Helvetica" w:cs="Times"/>
        </w:rPr>
        <w:t xml:space="preserve"> compounds with a lower v</w:t>
      </w:r>
      <w:r w:rsidR="00B66258">
        <w:rPr>
          <w:rFonts w:ascii="Helvetica" w:hAnsi="Helvetica" w:cs="Times"/>
        </w:rPr>
        <w:t>alue for the docking score get</w:t>
      </w:r>
      <w:r w:rsidR="008C5FEE">
        <w:rPr>
          <w:rFonts w:ascii="Helvetica" w:hAnsi="Helvetica" w:cs="Times"/>
        </w:rPr>
        <w:t xml:space="preserve"> better rank</w:t>
      </w:r>
      <w:r w:rsidR="00B66258">
        <w:rPr>
          <w:rFonts w:ascii="Helvetica" w:hAnsi="Helvetica" w:cs="Times"/>
        </w:rPr>
        <w:t>s</w:t>
      </w:r>
      <w:r w:rsidR="008C5FEE">
        <w:rPr>
          <w:rFonts w:ascii="Helvetica" w:hAnsi="Helvetica" w:cs="Times"/>
        </w:rPr>
        <w:t xml:space="preserve"> as well as compounds with a higher number of displaced hydration sites. The resulting combined rank was used as a second score in addition to the SP score for the virtual screening results. </w:t>
      </w:r>
      <w:r w:rsidR="00850E82" w:rsidRPr="00B11A9B">
        <w:rPr>
          <w:rFonts w:ascii="Helvetica" w:hAnsi="Helvetica" w:cs="Times"/>
        </w:rPr>
        <w:t xml:space="preserve">The top 200 ranked hits from both lists were combined. </w:t>
      </w:r>
      <w:r w:rsidR="00EB3D2D" w:rsidRPr="00B11A9B">
        <w:rPr>
          <w:rFonts w:ascii="Helvetica" w:hAnsi="Helvetica" w:cs="Times"/>
        </w:rPr>
        <w:t xml:space="preserve">Finally, a leader-follower clustering using </w:t>
      </w:r>
      <w:proofErr w:type="spellStart"/>
      <w:r w:rsidR="00EB3D2D" w:rsidRPr="00B11A9B">
        <w:rPr>
          <w:rFonts w:ascii="Helvetica" w:hAnsi="Helvetica" w:cs="Times"/>
        </w:rPr>
        <w:t>dendridic</w:t>
      </w:r>
      <w:proofErr w:type="spellEnd"/>
      <w:r w:rsidR="00EB3D2D" w:rsidRPr="00B11A9B">
        <w:rPr>
          <w:rFonts w:ascii="Helvetica" w:hAnsi="Helvetica" w:cs="Times"/>
        </w:rPr>
        <w:t xml:space="preserve"> fingerprints was performed using Canvas</w:t>
      </w:r>
      <w:r w:rsidR="00CA0CCA" w:rsidRPr="00B11A9B">
        <w:rPr>
          <w:rFonts w:ascii="Helvetica" w:hAnsi="Helvetica" w:cs="Times"/>
        </w:rPr>
        <w:fldChar w:fldCharType="begin"/>
      </w:r>
      <w:r w:rsidR="00083FE5">
        <w:rPr>
          <w:rFonts w:ascii="Helvetica" w:hAnsi="Helvetica" w:cs="Times"/>
        </w:rPr>
        <w:instrText xml:space="preserve"> ADDIN PAPERS2_CITATIONS &lt;citation&gt;&lt;uuid&gt;6C2172D8-A3B5-4045-9408-B1CAC3AB2D4F&lt;/uuid&gt;&lt;priority&gt;13&lt;/priority&gt;&lt;publications&gt;&lt;publication&gt;&lt;uuid&gt;AF620E01-87CE-4E32-AB3F-D4D94668181F&lt;/uuid&gt;&lt;volume&gt;29&lt;/volume&gt;&lt;accepted_date&gt;99201005181200000000222000&lt;/accepted_date&gt;&lt;doi&gt;10.1016/j.jmgm.2010.05.008&lt;/doi&gt;&lt;startpage&gt;157&lt;/startpage&gt;&lt;revision_date&gt;99201005141200000000222000&lt;/revision_date&gt;&lt;publication_date&gt;99201009001200000000220000&lt;/publication_date&gt;&lt;url&gt;http://linkinghub.elsevier.com/retrieve/pii/S1093326310000781&lt;/url&gt;&lt;citekey&gt;Duan:2010du&lt;/citekey&gt;&lt;type&gt;400&lt;/type&gt;&lt;title&gt;Analysis and comparison of 2D fingerprints: insights into database screening performance using eight fingerprint methods.&lt;/title&gt;&lt;submission_date&gt;99201002181200000000222000&lt;/submission_date&gt;&lt;number&gt;2&lt;/number&gt;&lt;institution&gt;Schrödinger GmbH, Dynamostr. 13, 68161 Mannheim, Germany. jianxin.duan@schrodinger.com&lt;/institution&gt;&lt;subtype&gt;400&lt;/subtype&gt;&lt;endpage&gt;170&lt;/endpage&gt;&lt;bundle&gt;&lt;publication&gt;&lt;publisher&gt;Elsevier Inc.&lt;/publisher&gt;&lt;title&gt;Journal of molecular graphics &amp;amp; modelling&lt;/title&gt;&lt;type&gt;-100&lt;/type&gt;&lt;subtype&gt;-100&lt;/subtype&gt;&lt;uuid&gt;2E2DFD6D-0569-4456-9DDA-8933AE807100&lt;/uuid&gt;&lt;/publication&gt;&lt;/bundle&gt;&lt;authors&gt;&lt;author&gt;&lt;firstName&gt;Jianxin&lt;/firstName&gt;&lt;lastName&gt;Duan&lt;/lastName&gt;&lt;/author&gt;&lt;author&gt;&lt;firstName&gt;Steven&lt;/firstName&gt;&lt;middleNames&gt;L&lt;/middleNames&gt;&lt;lastName&gt;Dixon&lt;/lastName&gt;&lt;/author&gt;&lt;author&gt;&lt;firstName&gt;Jeffrey&lt;/firstName&gt;&lt;middleNames&gt;F&lt;/middleNames&gt;&lt;lastName&gt;Lowrie&lt;/lastName&gt;&lt;/author&gt;&lt;author&gt;&lt;firstName&gt;Woody&lt;/firstName&gt;&lt;lastName&gt;Sherman&lt;/lastName&gt;&lt;/author&gt;&lt;/authors&gt;&lt;/publication&gt;&lt;publication&gt;&lt;uuid&gt;A142A418-A19B-4988-8CC9-1E3B9606559D&lt;/uuid&gt;&lt;volume&gt;50&lt;/volume&gt;&lt;doi&gt;10.1021/ci100062n&lt;/doi&gt;&lt;startpage&gt;771&lt;/startpage&gt;&lt;publication_date&gt;99201005241200000000222000&lt;/publication_date&gt;&lt;url&gt;http://pubs.acs.org/doi/abs/10.1021/ci100062n&lt;/url&gt;&lt;citekey&gt;Sastry:2010jd&lt;/citekey&gt;&lt;type&gt;400&lt;/type&gt;&lt;title&gt;Large-Scale Systematic Analysis of 2D Fingerprint Methods and Parameters to Improve Virtual Screening Enrichments&lt;/title&gt;&lt;number&gt;5&lt;/number&gt;&lt;subtype&gt;400&lt;/subtype&gt;&lt;endpage&gt;784&lt;/endpage&gt;&lt;bundle&gt;&lt;publication&gt;&lt;title&gt;Journal of chemical information and modeling&lt;/title&gt;&lt;type&gt;-100&lt;/type&gt;&lt;subtype&gt;-100&lt;/subtype&gt;&lt;uuid&gt;C2D090DD-5955-46C0-A340-2659A77F75E2&lt;/uuid&gt;&lt;/publication&gt;&lt;/bundle&gt;&lt;authors&gt;&lt;author&gt;&lt;firstName&gt;Madhavi&lt;/firstName&gt;&lt;lastName&gt;Sastry&lt;/lastName&gt;&lt;/author&gt;&lt;author&gt;&lt;firstName&gt;Jeffrey&lt;/firstName&gt;&lt;middleNames&gt;F&lt;/middleNames&gt;&lt;lastName&gt;Lowrie&lt;/lastName&gt;&lt;/author&gt;&lt;author&gt;&lt;firstName&gt;Steven&lt;/firstName&gt;&lt;middleNames&gt;L&lt;/middleNames&gt;&lt;lastName&gt;Dixon&lt;/lastName&gt;&lt;/author&gt;&lt;author&gt;&lt;firstName&gt;Woody&lt;/firstName&gt;&lt;lastName&gt;Sherman&lt;/lastName&gt;&lt;/author&gt;&lt;/authors&gt;&lt;/publication&gt;&lt;/publications&gt;&lt;cites&gt;&lt;/cites&gt;&lt;/citation&gt;</w:instrText>
      </w:r>
      <w:r w:rsidR="00CA0CCA" w:rsidRPr="00B11A9B">
        <w:rPr>
          <w:rFonts w:ascii="Helvetica" w:hAnsi="Helvetica" w:cs="Times"/>
        </w:rPr>
        <w:fldChar w:fldCharType="separate"/>
      </w:r>
      <w:r w:rsidR="00EF1B33">
        <w:rPr>
          <w:rFonts w:ascii="Helvetica" w:hAnsi="Helvetica" w:cs="Helvetica"/>
          <w:vertAlign w:val="superscript"/>
        </w:rPr>
        <w:t>17,18</w:t>
      </w:r>
      <w:r w:rsidR="00CA0CCA" w:rsidRPr="00B11A9B">
        <w:rPr>
          <w:rFonts w:ascii="Helvetica" w:hAnsi="Helvetica" w:cs="Times"/>
        </w:rPr>
        <w:fldChar w:fldCharType="end"/>
      </w:r>
      <w:r w:rsidR="00EB3D2D" w:rsidRPr="00B11A9B">
        <w:rPr>
          <w:rFonts w:ascii="Helvetica" w:hAnsi="Helvetica" w:cs="Times"/>
        </w:rPr>
        <w:t xml:space="preserve"> resulting in 243 unique cluster hits.</w:t>
      </w:r>
    </w:p>
    <w:p w14:paraId="1AC38C96" w14:textId="03D42950" w:rsidR="00452B6D" w:rsidRPr="00F91040" w:rsidRDefault="00452B6D" w:rsidP="007A58BC">
      <w:pPr>
        <w:jc w:val="both"/>
        <w:outlineLvl w:val="0"/>
        <w:rPr>
          <w:rFonts w:ascii="Helvetica" w:hAnsi="Helvetica"/>
          <w:u w:val="single"/>
        </w:rPr>
      </w:pPr>
      <w:r w:rsidRPr="00F91040">
        <w:rPr>
          <w:rFonts w:ascii="Helvetica" w:hAnsi="Helvetica"/>
          <w:u w:val="single"/>
        </w:rPr>
        <w:t>Induced Fit Docking of Ro-A6 and Ro-OH compounds</w:t>
      </w:r>
    </w:p>
    <w:p w14:paraId="7D4196BC" w14:textId="77777777" w:rsidR="00452B6D" w:rsidRPr="00F91040" w:rsidRDefault="00452B6D" w:rsidP="000B3CF8">
      <w:pPr>
        <w:jc w:val="both"/>
        <w:rPr>
          <w:rFonts w:ascii="Helvetica" w:hAnsi="Helvetica"/>
          <w:u w:val="single"/>
        </w:rPr>
      </w:pPr>
    </w:p>
    <w:p w14:paraId="58409EBC" w14:textId="2A43FC57" w:rsidR="00452B6D" w:rsidRPr="00F91040" w:rsidRDefault="00452B6D" w:rsidP="000B3CF8">
      <w:pPr>
        <w:jc w:val="both"/>
        <w:rPr>
          <w:rFonts w:ascii="Helvetica" w:hAnsi="Helvetica"/>
        </w:rPr>
      </w:pPr>
      <w:r w:rsidRPr="00F91040">
        <w:rPr>
          <w:rFonts w:ascii="Helvetica" w:hAnsi="Helvetica"/>
        </w:rPr>
        <w:t xml:space="preserve">Induced Fit Docking </w:t>
      </w:r>
      <w:ins w:id="19" w:author="Chodera, John/Sloan Kettering Institute" w:date="2018-02-19T15:56:00Z">
        <w:r w:rsidR="00526981">
          <w:rPr>
            <w:rFonts w:ascii="Helvetica" w:hAnsi="Helvetica"/>
          </w:rPr>
          <w:t xml:space="preserve">(IFD) </w:t>
        </w:r>
      </w:ins>
      <w:r w:rsidRPr="00F91040">
        <w:rPr>
          <w:rFonts w:ascii="Helvetica" w:hAnsi="Helvetica"/>
        </w:rPr>
        <w:t xml:space="preserve">was performed against the receptor pose from the selected Ro 08-2750 pose, using </w:t>
      </w:r>
      <w:proofErr w:type="spellStart"/>
      <w:r w:rsidRPr="00F91040">
        <w:rPr>
          <w:rFonts w:ascii="Helvetica" w:hAnsi="Helvetica"/>
        </w:rPr>
        <w:t>Schödinger</w:t>
      </w:r>
      <w:proofErr w:type="spellEnd"/>
      <w:r w:rsidRPr="00F91040">
        <w:rPr>
          <w:rFonts w:ascii="Helvetica" w:hAnsi="Helvetica"/>
        </w:rPr>
        <w:t xml:space="preserve"> molecular modeling suite (version 201</w:t>
      </w:r>
      <w:r w:rsidR="003045CD" w:rsidRPr="00F91040">
        <w:rPr>
          <w:rFonts w:ascii="Helvetica" w:hAnsi="Helvetica"/>
        </w:rPr>
        <w:t>7-4). Poses for Ro-A6 and Ro-OH, the top and second scored poses respectively, were selected to most closely match</w:t>
      </w:r>
      <w:r w:rsidRPr="00F91040">
        <w:rPr>
          <w:rFonts w:ascii="Helvetica" w:hAnsi="Helvetica"/>
        </w:rPr>
        <w:t xml:space="preserve"> the Ro 08-2750 pose</w:t>
      </w:r>
      <w:r w:rsidR="003045CD" w:rsidRPr="00F91040">
        <w:rPr>
          <w:rFonts w:ascii="Helvetica" w:hAnsi="Helvetica"/>
        </w:rPr>
        <w:t>.</w:t>
      </w:r>
    </w:p>
    <w:p w14:paraId="73CC32CB" w14:textId="77777777" w:rsidR="00452B6D" w:rsidRPr="00F91040" w:rsidRDefault="00452B6D" w:rsidP="000B3CF8">
      <w:pPr>
        <w:jc w:val="both"/>
        <w:rPr>
          <w:rFonts w:ascii="Helvetica" w:hAnsi="Helvetica"/>
        </w:rPr>
      </w:pPr>
    </w:p>
    <w:p w14:paraId="7BC58F80" w14:textId="651F2825" w:rsidR="00452B6D" w:rsidRPr="00F91040" w:rsidRDefault="00452B6D" w:rsidP="007A58BC">
      <w:pPr>
        <w:jc w:val="both"/>
        <w:outlineLvl w:val="0"/>
        <w:rPr>
          <w:rFonts w:ascii="Helvetica" w:hAnsi="Helvetica"/>
          <w:u w:val="single"/>
        </w:rPr>
      </w:pPr>
      <w:r w:rsidRPr="00F91040">
        <w:rPr>
          <w:rFonts w:ascii="Helvetica" w:hAnsi="Helvetica"/>
          <w:u w:val="single"/>
        </w:rPr>
        <w:t>Alchemical Free Energy Calculations</w:t>
      </w:r>
    </w:p>
    <w:p w14:paraId="7753FD03" w14:textId="77777777" w:rsidR="00452B6D" w:rsidRPr="00F91040" w:rsidRDefault="00452B6D" w:rsidP="000B3CF8">
      <w:pPr>
        <w:jc w:val="both"/>
        <w:rPr>
          <w:rFonts w:ascii="Helvetica" w:hAnsi="Helvetica"/>
          <w:u w:val="single"/>
        </w:rPr>
      </w:pPr>
    </w:p>
    <w:p w14:paraId="30713EF3" w14:textId="0B71076B" w:rsidR="00C452A1" w:rsidRPr="004B6305" w:rsidRDefault="00C452A1" w:rsidP="000B3CF8">
      <w:pPr>
        <w:jc w:val="both"/>
        <w:rPr>
          <w:rFonts w:ascii="Helvetica" w:hAnsi="Helvetica"/>
        </w:rPr>
      </w:pPr>
      <w:r w:rsidRPr="004B6305">
        <w:rPr>
          <w:rFonts w:ascii="Helvetica" w:hAnsi="Helvetica"/>
        </w:rPr>
        <w:t xml:space="preserve">Absolute alchemical free energy calculations were carried out to validate the putative binding poses in a </w:t>
      </w:r>
      <w:proofErr w:type="gramStart"/>
      <w:r w:rsidRPr="004B6305">
        <w:rPr>
          <w:rFonts w:ascii="Helvetica" w:hAnsi="Helvetica"/>
        </w:rPr>
        <w:t>fully-flexible</w:t>
      </w:r>
      <w:proofErr w:type="gramEnd"/>
      <w:r w:rsidRPr="004B6305">
        <w:rPr>
          <w:rFonts w:ascii="Helvetica" w:hAnsi="Helvetica"/>
        </w:rPr>
        <w:t xml:space="preserve"> explicitly solvated system. The YANK GPU-accelerated free energy calculation code with the Amber family of </w:t>
      </w:r>
      <w:proofErr w:type="spellStart"/>
      <w:r w:rsidRPr="004B6305">
        <w:rPr>
          <w:rFonts w:ascii="Helvetica" w:hAnsi="Helvetica"/>
        </w:rPr>
        <w:t>forcefields</w:t>
      </w:r>
      <w:proofErr w:type="spellEnd"/>
      <w:r w:rsidRPr="004B6305">
        <w:rPr>
          <w:rFonts w:ascii="Helvetica" w:hAnsi="Helvetica"/>
        </w:rPr>
        <w:t xml:space="preserve"> was used for this purpose. Details follow.</w:t>
      </w:r>
    </w:p>
    <w:p w14:paraId="3BD67F08" w14:textId="77777777" w:rsidR="00C452A1" w:rsidRPr="00F91040" w:rsidRDefault="00C452A1" w:rsidP="000B3CF8">
      <w:pPr>
        <w:jc w:val="both"/>
        <w:rPr>
          <w:rFonts w:ascii="Helvetica" w:hAnsi="Helvetica"/>
          <w:u w:val="single"/>
        </w:rPr>
      </w:pPr>
    </w:p>
    <w:p w14:paraId="6C1E59AB" w14:textId="0B7266A0" w:rsidR="00452B6D" w:rsidRPr="00F91040" w:rsidRDefault="00452B6D" w:rsidP="000B3CF8">
      <w:pPr>
        <w:jc w:val="both"/>
        <w:rPr>
          <w:rFonts w:ascii="Helvetica" w:hAnsi="Helvetica"/>
        </w:rPr>
      </w:pPr>
      <w:proofErr w:type="gramStart"/>
      <w:r w:rsidRPr="00F91040">
        <w:rPr>
          <w:rFonts w:ascii="Helvetica" w:hAnsi="Helvetica"/>
          <w:i/>
        </w:rPr>
        <w:t xml:space="preserve">System </w:t>
      </w:r>
      <w:r w:rsidR="009A2362" w:rsidRPr="00F91040">
        <w:rPr>
          <w:rFonts w:ascii="Helvetica" w:hAnsi="Helvetica"/>
          <w:i/>
        </w:rPr>
        <w:t>p</w:t>
      </w:r>
      <w:r w:rsidRPr="00F91040">
        <w:rPr>
          <w:rFonts w:ascii="Helvetica" w:hAnsi="Helvetica"/>
          <w:i/>
        </w:rPr>
        <w:t>reparation</w:t>
      </w:r>
      <w:r w:rsidRPr="00F91040">
        <w:rPr>
          <w:rFonts w:ascii="Helvetica" w:hAnsi="Helvetica"/>
        </w:rPr>
        <w:t xml:space="preserve"> </w:t>
      </w:r>
      <w:r w:rsidRPr="00F91040">
        <w:rPr>
          <w:rFonts w:ascii="Helvetica" w:hAnsi="Helvetica"/>
          <w:i/>
        </w:rPr>
        <w:t>and modeling</w:t>
      </w:r>
      <w:r w:rsidR="0013041D" w:rsidRPr="00F91040">
        <w:rPr>
          <w:rFonts w:ascii="Helvetica" w:hAnsi="Helvetica"/>
        </w:rPr>
        <w:t>.</w:t>
      </w:r>
      <w:proofErr w:type="gramEnd"/>
      <w:r w:rsidR="0013041D" w:rsidRPr="00F91040">
        <w:rPr>
          <w:rFonts w:ascii="Helvetica" w:hAnsi="Helvetica"/>
        </w:rPr>
        <w:t xml:space="preserve"> </w:t>
      </w:r>
      <w:r w:rsidR="00F91040">
        <w:rPr>
          <w:rFonts w:ascii="Helvetica" w:hAnsi="Helvetica"/>
        </w:rPr>
        <w:t xml:space="preserve">The top poses generated by </w:t>
      </w:r>
      <w:r w:rsidR="0013041D" w:rsidRPr="00F91040">
        <w:rPr>
          <w:rFonts w:ascii="Helvetica" w:hAnsi="Helvetica"/>
        </w:rPr>
        <w:t>induced fit docking</w:t>
      </w:r>
      <w:r w:rsidR="00F91040">
        <w:rPr>
          <w:rFonts w:ascii="Helvetica" w:hAnsi="Helvetica"/>
        </w:rPr>
        <w:t>, as described above,</w:t>
      </w:r>
      <w:r w:rsidR="0013041D" w:rsidRPr="00F91040">
        <w:rPr>
          <w:rFonts w:ascii="Helvetica" w:hAnsi="Helvetica"/>
        </w:rPr>
        <w:t xml:space="preserve"> were selected </w:t>
      </w:r>
      <w:r w:rsidR="00F91040">
        <w:rPr>
          <w:rFonts w:ascii="Helvetica" w:hAnsi="Helvetica"/>
        </w:rPr>
        <w:t>as input protein and ligand poses.</w:t>
      </w:r>
      <w:r w:rsidR="0013041D" w:rsidRPr="00F91040">
        <w:rPr>
          <w:rFonts w:ascii="Helvetica" w:hAnsi="Helvetica"/>
        </w:rPr>
        <w:t xml:space="preserve"> Because proteins and ligands were already prepared, they we</w:t>
      </w:r>
      <w:r w:rsidR="003700EB" w:rsidRPr="00F91040">
        <w:rPr>
          <w:rFonts w:ascii="Helvetica" w:hAnsi="Helvetica"/>
        </w:rPr>
        <w:t xml:space="preserve">re simply run through the </w:t>
      </w:r>
      <w:commentRangeStart w:id="20"/>
      <w:proofErr w:type="spellStart"/>
      <w:r w:rsidR="003700EB" w:rsidRPr="00F91040">
        <w:rPr>
          <w:rFonts w:ascii="Courier" w:hAnsi="Courier"/>
        </w:rPr>
        <w:t>pdbfixer</w:t>
      </w:r>
      <w:proofErr w:type="spellEnd"/>
      <w:ins w:id="21" w:author="Albanese, Steven/GSK Graduate School" w:date="2018-02-20T14:22:00Z">
        <w:r w:rsidR="00083FE5">
          <w:rPr>
            <w:rFonts w:ascii="Courier" w:hAnsi="Courier"/>
          </w:rPr>
          <w:t xml:space="preserve"> 1.4</w:t>
        </w:r>
      </w:ins>
      <w:r w:rsidR="0013041D" w:rsidRPr="00F91040">
        <w:rPr>
          <w:rFonts w:ascii="Helvetica" w:hAnsi="Helvetica"/>
        </w:rPr>
        <w:t xml:space="preserve"> </w:t>
      </w:r>
      <w:commentRangeEnd w:id="20"/>
      <w:r w:rsidR="00854CEA">
        <w:rPr>
          <w:rStyle w:val="CommentReference"/>
        </w:rPr>
        <w:commentReference w:id="20"/>
      </w:r>
      <w:r w:rsidR="0013041D" w:rsidRPr="00F91040">
        <w:rPr>
          <w:rFonts w:ascii="Helvetica" w:hAnsi="Helvetica"/>
        </w:rPr>
        <w:t xml:space="preserve">command line tool with </w:t>
      </w:r>
      <w:r w:rsidR="0013041D" w:rsidRPr="00F91040">
        <w:rPr>
          <w:rFonts w:ascii="Courier" w:hAnsi="Courier"/>
        </w:rPr>
        <w:t xml:space="preserve">add-atoms </w:t>
      </w:r>
      <w:r w:rsidR="0013041D" w:rsidRPr="00F91040">
        <w:rPr>
          <w:rFonts w:ascii="Helvetica" w:hAnsi="Helvetica"/>
        </w:rPr>
        <w:t xml:space="preserve">and </w:t>
      </w:r>
      <w:r w:rsidR="0013041D" w:rsidRPr="00F91040">
        <w:rPr>
          <w:rFonts w:ascii="Courier" w:hAnsi="Courier"/>
        </w:rPr>
        <w:t>add-residues</w:t>
      </w:r>
      <w:r w:rsidR="0013041D" w:rsidRPr="00F91040">
        <w:rPr>
          <w:rFonts w:ascii="Helvetica" w:hAnsi="Helvetica"/>
        </w:rPr>
        <w:t xml:space="preserve"> set to None to convert residue and atom names to be </w:t>
      </w:r>
      <w:r w:rsidR="00A60CDC" w:rsidRPr="00F91040">
        <w:rPr>
          <w:rFonts w:ascii="Helvetica" w:hAnsi="Helvetica"/>
        </w:rPr>
        <w:t xml:space="preserve">compatible with Amber </w:t>
      </w:r>
      <w:proofErr w:type="spellStart"/>
      <w:r w:rsidR="0013041D" w:rsidRPr="00F91040">
        <w:rPr>
          <w:rFonts w:ascii="Helvetica" w:hAnsi="Helvetica"/>
        </w:rPr>
        <w:t>tleap</w:t>
      </w:r>
      <w:proofErr w:type="spellEnd"/>
      <w:r w:rsidR="0013041D" w:rsidRPr="00F91040">
        <w:rPr>
          <w:rFonts w:ascii="Helvetica" w:hAnsi="Helvetica"/>
        </w:rPr>
        <w:t xml:space="preserve">. </w:t>
      </w:r>
    </w:p>
    <w:p w14:paraId="5373D9A3" w14:textId="77777777" w:rsidR="00F90E03" w:rsidRPr="00F91040" w:rsidRDefault="00F90E03" w:rsidP="000B3CF8">
      <w:pPr>
        <w:jc w:val="both"/>
        <w:rPr>
          <w:rFonts w:ascii="Helvetica" w:hAnsi="Helvetica"/>
        </w:rPr>
      </w:pPr>
    </w:p>
    <w:p w14:paraId="21603DEA" w14:textId="4544AAE4" w:rsidR="00452B6D" w:rsidRPr="00B11A9B" w:rsidRDefault="00452B6D" w:rsidP="000B3CF8">
      <w:pPr>
        <w:jc w:val="both"/>
        <w:rPr>
          <w:rFonts w:ascii="Helvetica" w:hAnsi="Helvetica"/>
        </w:rPr>
      </w:pPr>
      <w:r w:rsidRPr="00F91040">
        <w:rPr>
          <w:rFonts w:ascii="Helvetica" w:hAnsi="Helvetica"/>
          <w:i/>
        </w:rPr>
        <w:t xml:space="preserve">Parameterization. </w:t>
      </w:r>
      <w:proofErr w:type="spellStart"/>
      <w:proofErr w:type="gramStart"/>
      <w:r w:rsidR="003045CD" w:rsidRPr="003700EB">
        <w:rPr>
          <w:rFonts w:ascii="Courier" w:hAnsi="Courier"/>
        </w:rPr>
        <w:t>tleap</w:t>
      </w:r>
      <w:proofErr w:type="spellEnd"/>
      <w:proofErr w:type="gramEnd"/>
      <w:r w:rsidR="003045CD" w:rsidRPr="00B11A9B">
        <w:rPr>
          <w:rFonts w:ascii="Helvetica" w:hAnsi="Helvetica"/>
        </w:rPr>
        <w:t xml:space="preserve"> (</w:t>
      </w:r>
      <w:r w:rsidR="00A60CDC">
        <w:rPr>
          <w:rFonts w:ascii="Helvetica" w:hAnsi="Helvetica"/>
        </w:rPr>
        <w:t xml:space="preserve">from the minimal </w:t>
      </w:r>
      <w:proofErr w:type="spellStart"/>
      <w:r w:rsidR="005C41A7">
        <w:rPr>
          <w:rFonts w:ascii="Helvetica" w:hAnsi="Helvetica"/>
        </w:rPr>
        <w:t>conda</w:t>
      </w:r>
      <w:proofErr w:type="spellEnd"/>
      <w:r w:rsidR="005C41A7">
        <w:rPr>
          <w:rFonts w:ascii="Helvetica" w:hAnsi="Helvetica"/>
        </w:rPr>
        <w:t xml:space="preserve">-installable </w:t>
      </w:r>
      <w:proofErr w:type="spellStart"/>
      <w:r w:rsidR="00A60CDC">
        <w:rPr>
          <w:rFonts w:ascii="Helvetica" w:hAnsi="Helvetica"/>
        </w:rPr>
        <w:t>AmberTools</w:t>
      </w:r>
      <w:proofErr w:type="spellEnd"/>
      <w:r w:rsidR="00A60CDC">
        <w:rPr>
          <w:rFonts w:ascii="Helvetica" w:hAnsi="Helvetica"/>
        </w:rPr>
        <w:t xml:space="preserve"> 16 suite </w:t>
      </w:r>
      <w:proofErr w:type="spellStart"/>
      <w:r w:rsidR="003045CD" w:rsidRPr="003700EB">
        <w:rPr>
          <w:rFonts w:ascii="Courier" w:hAnsi="Courier"/>
        </w:rPr>
        <w:t>ambermini</w:t>
      </w:r>
      <w:proofErr w:type="spellEnd"/>
      <w:r w:rsidR="003045CD" w:rsidRPr="00B11A9B">
        <w:rPr>
          <w:rFonts w:ascii="Helvetica" w:hAnsi="Helvetica"/>
        </w:rPr>
        <w:t xml:space="preserve"> 16.16.0) was used to solvate the complex in a cubic box with a 12Å buffer of TIP3P water molecules around the </w:t>
      </w:r>
      <w:commentRangeStart w:id="22"/>
      <w:r w:rsidR="003045CD" w:rsidRPr="00B11A9B">
        <w:rPr>
          <w:rFonts w:ascii="Helvetica" w:hAnsi="Helvetica"/>
        </w:rPr>
        <w:t>protein</w:t>
      </w:r>
      <w:commentRangeEnd w:id="22"/>
      <w:r w:rsidR="00617E1F" w:rsidRPr="00B11A9B">
        <w:rPr>
          <w:rStyle w:val="CommentReference"/>
          <w:rFonts w:ascii="Helvetica" w:hAnsi="Helvetica"/>
        </w:rPr>
        <w:commentReference w:id="22"/>
      </w:r>
      <w:r w:rsidRPr="00B11A9B">
        <w:rPr>
          <w:rFonts w:ascii="Helvetica" w:hAnsi="Helvetica"/>
        </w:rPr>
        <w:t>.</w:t>
      </w:r>
      <w:r w:rsidR="003045CD" w:rsidRPr="00B11A9B">
        <w:rPr>
          <w:rFonts w:ascii="Helvetica" w:hAnsi="Helvetica"/>
        </w:rPr>
        <w:t xml:space="preserve"> The system was parameterized</w:t>
      </w:r>
      <w:r w:rsidR="003700EB">
        <w:rPr>
          <w:rFonts w:ascii="Helvetica" w:hAnsi="Helvetica"/>
        </w:rPr>
        <w:t xml:space="preserve"> using AMBER’s forcefield ff14sb</w:t>
      </w:r>
      <w:r w:rsidR="00F91040">
        <w:rPr>
          <w:rFonts w:ascii="Helvetica" w:hAnsi="Helvetica"/>
        </w:rPr>
        <w:fldChar w:fldCharType="begin"/>
      </w:r>
      <w:r w:rsidR="00083FE5">
        <w:rPr>
          <w:rFonts w:ascii="Helvetica" w:hAnsi="Helvetica"/>
        </w:rPr>
        <w:instrText xml:space="preserve"> ADDIN PAPERS2_CITATIONS &lt;citation&gt;&lt;uuid&gt;090F3A86-048E-4E5B-9829-DC69671EBF82&lt;/uuid&gt;&lt;priority&gt;0&lt;/priority&gt;&lt;publications&gt;&lt;publication&gt;&lt;uuid&gt;35373253-7E8A-42BA-9AF1-F2F820215432&lt;/uuid&gt;&lt;volume&gt;11&lt;/volume&gt;&lt;doi&gt;10.1021/acs.jctc.5b00255&lt;/doi&gt;&lt;startpage&gt;3696&lt;/startpage&gt;&lt;publication_date&gt;99201508111200000000222000&lt;/publication_date&gt;&lt;url&gt;http://pubs.acs.org/doi/10.1021/acs.jctc.5b00255&lt;/url&gt;&lt;type&gt;400&lt;/type&gt;&lt;title&gt;ff14SB: Improving the Accuracy of Protein Side Chain and Backbone Parameters from ff99SB.&lt;/title&gt;&lt;institution&gt;Graduate Program in Biochemistry and Structural Biology, ‡Department of Chemistry, and §Laufer Center for Physical and Quantitative Biology, Stony Brook University , Stony Brook, New York 11794, United States.&lt;/institution&gt;&lt;number&gt;8&lt;/number&gt;&lt;subtype&gt;400&lt;/subtype&gt;&lt;endpage&gt;3713&lt;/endpage&gt;&lt;bundle&gt;&lt;publication&gt;&lt;publisher&gt;American Chemical Society&lt;/publisher&gt;&lt;title&gt;Journal of Chemical Theory and Computation&lt;/title&gt;&lt;type&gt;-100&lt;/type&gt;&lt;subtype&gt;-100&lt;/subtype&gt;&lt;uuid&gt;253B89D8-75B8-43B0-8E5B-1C21848CCB8D&lt;/uuid&gt;&lt;/publication&gt;&lt;/bundle&gt;&lt;authors&gt;&lt;author&gt;&lt;firstName&gt;James&lt;/firstName&gt;&lt;middleNames&gt;A&lt;/middleNames&gt;&lt;lastName&gt;Maier&lt;/lastName&gt;&lt;/author&gt;&lt;author&gt;&lt;firstName&gt;Carmenza&lt;/firstName&gt;&lt;lastName&gt;Martinez&lt;/lastName&gt;&lt;/author&gt;&lt;author&gt;&lt;firstName&gt;Koushik&lt;/firstName&gt;&lt;lastName&gt;Kasavajhala&lt;/lastName&gt;&lt;/author&gt;&lt;author&gt;&lt;firstName&gt;Lauren&lt;/firstName&gt;&lt;lastName&gt;Wickstrom&lt;/lastName&gt;&lt;/author&gt;&lt;author&gt;&lt;firstName&gt;Kevin&lt;/firstName&gt;&lt;middleNames&gt;E&lt;/middleNames&gt;&lt;lastName&gt;Hauser&lt;/lastName&gt;&lt;/author&gt;&lt;author&gt;&lt;firstName&gt;Carlos&lt;/firstName&gt;&lt;lastName&gt;Simmerling&lt;/lastName&gt;&lt;/author&gt;&lt;/authors&gt;&lt;/publication&gt;&lt;/publications&gt;&lt;cites&gt;&lt;/cites&gt;&lt;/citation&gt;</w:instrText>
      </w:r>
      <w:r w:rsidR="00F91040">
        <w:rPr>
          <w:rFonts w:ascii="Helvetica" w:hAnsi="Helvetica"/>
        </w:rPr>
        <w:fldChar w:fldCharType="separate"/>
      </w:r>
      <w:r w:rsidR="00EF1B33">
        <w:rPr>
          <w:rFonts w:ascii="Helvetica" w:hAnsi="Helvetica" w:cs="Helvetica"/>
          <w:vertAlign w:val="superscript"/>
        </w:rPr>
        <w:t>19</w:t>
      </w:r>
      <w:r w:rsidR="00F91040">
        <w:rPr>
          <w:rFonts w:ascii="Helvetica" w:hAnsi="Helvetica"/>
        </w:rPr>
        <w:fldChar w:fldCharType="end"/>
      </w:r>
      <w:r w:rsidR="003045CD" w:rsidRPr="00B11A9B">
        <w:rPr>
          <w:rFonts w:ascii="Helvetica" w:hAnsi="Helvetica"/>
        </w:rPr>
        <w:t xml:space="preserve"> and GAFF 1.8</w:t>
      </w:r>
      <w:r w:rsidR="00EF1B33">
        <w:rPr>
          <w:rFonts w:ascii="Helvetica" w:hAnsi="Helvetica"/>
        </w:rPr>
        <w:fldChar w:fldCharType="begin"/>
      </w:r>
      <w:r w:rsidR="00083FE5">
        <w:rPr>
          <w:rFonts w:ascii="Helvetica" w:hAnsi="Helvetica"/>
        </w:rPr>
        <w:instrText xml:space="preserve"> ADDIN PAPERS2_CITATIONS &lt;citation&gt;&lt;uuid&gt;D44E1FF6-90F4-4780-8738-5A0A0C83741E&lt;/uuid&gt;&lt;priority&gt;14&lt;/priority&gt;&lt;publications&gt;&lt;publication&gt;&lt;uuid&gt;ED42F803-4206-438E-8AB1-F9D4B6CD35FB&lt;/uuid&gt;&lt;volume&gt;25&lt;/volume&gt;&lt;doi&gt;10.1002/jcc.20035&lt;/doi&gt;&lt;startpage&gt;1157&lt;/startpage&gt;&lt;publication_date&gt;99200407151200000000222000&lt;/publication_date&gt;&lt;url&gt;http://doi.wiley.com/10.1002/jcc.20035&lt;/url&gt;&lt;type&gt;400&lt;/type&gt;&lt;title&gt;Development and testing of a general amber force field.&lt;/title&gt;&lt;publisher&gt;Wiley Subscription Services, Inc., A Wiley Company&lt;/publisher&gt;&lt;institution&gt;Encysive Pharmaceuticals Inc., 7000 Fannin, Houston, Texas 77030, USA.&lt;/institution&gt;&lt;number&gt;9&lt;/number&gt;&lt;subtype&gt;400&lt;/subtype&gt;&lt;endpage&gt;1174&lt;/endpage&gt;&lt;bundle&gt;&lt;publication&gt;&lt;publisher&gt;Wiley Subscription Services, Inc., A Wiley Company&lt;/publisher&gt;&lt;title&gt;Journal of computational chemistry&lt;/title&gt;&lt;type&gt;-100&lt;/type&gt;&lt;subtype&gt;-100&lt;/subtype&gt;&lt;uuid&gt;38DD4F82-D23A-4C0E-9757-0B1704A2D9CC&lt;/uuid&gt;&lt;/publication&gt;&lt;/bundle&gt;&lt;authors&gt;&lt;author&gt;&lt;firstName&gt;Junmei&lt;/firstName&gt;&lt;lastName&gt;Wang&lt;/lastName&gt;&lt;/author&gt;&lt;author&gt;&lt;firstName&gt;Romain&lt;/firstName&gt;&lt;middleNames&gt;M&lt;/middleNames&gt;&lt;lastName&gt;Wolf&lt;/lastName&gt;&lt;/author&gt;&lt;author&gt;&lt;firstName&gt;James&lt;/firstName&gt;&lt;middleNames&gt;W&lt;/middleNames&gt;&lt;lastName&gt;Caldwell&lt;/lastName&gt;&lt;/author&gt;&lt;author&gt;&lt;firstName&gt;Peter&lt;/firstName&gt;&lt;middleNames&gt;A&lt;/middleNames&gt;&lt;lastName&gt;Kollman&lt;/lastName&gt;&lt;/author&gt;&lt;author&gt;&lt;firstName&gt;David&lt;/firstName&gt;&lt;middleNames&gt;A&lt;/middleNames&gt;&lt;lastName&gt;Case&lt;/lastName&gt;&lt;/author&gt;&lt;/authors&gt;&lt;/publication&gt;&lt;/publications&gt;&lt;cites&gt;&lt;/cites&gt;&lt;/citation&gt;</w:instrText>
      </w:r>
      <w:r w:rsidR="00EF1B33">
        <w:rPr>
          <w:rFonts w:ascii="Helvetica" w:hAnsi="Helvetica"/>
        </w:rPr>
        <w:fldChar w:fldCharType="separate"/>
      </w:r>
      <w:r w:rsidR="00EF1B33">
        <w:rPr>
          <w:rFonts w:ascii="Helvetica" w:hAnsi="Helvetica" w:cs="Helvetica"/>
          <w:vertAlign w:val="superscript"/>
        </w:rPr>
        <w:t>20</w:t>
      </w:r>
      <w:r w:rsidR="00EF1B33">
        <w:rPr>
          <w:rFonts w:ascii="Helvetica" w:hAnsi="Helvetica"/>
        </w:rPr>
        <w:fldChar w:fldCharType="end"/>
      </w:r>
      <w:r w:rsidR="003045CD" w:rsidRPr="00B11A9B">
        <w:rPr>
          <w:rFonts w:ascii="Helvetica" w:hAnsi="Helvetica"/>
        </w:rPr>
        <w:t xml:space="preserve">. Missing ligand parameters were determined using </w:t>
      </w:r>
      <w:r w:rsidR="003045CD" w:rsidRPr="003700EB">
        <w:rPr>
          <w:rFonts w:ascii="Courier" w:hAnsi="Courier"/>
        </w:rPr>
        <w:t>antechamber</w:t>
      </w:r>
      <w:r w:rsidR="0074646A">
        <w:rPr>
          <w:rFonts w:ascii="Courier" w:hAnsi="Courier"/>
        </w:rPr>
        <w:fldChar w:fldCharType="begin"/>
      </w:r>
      <w:r w:rsidR="00083FE5">
        <w:rPr>
          <w:rFonts w:ascii="Courier" w:hAnsi="Courier"/>
        </w:rPr>
        <w:instrText xml:space="preserve"> ADDIN PAPERS2_CITATIONS &lt;citation&gt;&lt;uuid&gt;4E36EC46-11A3-4FE5-A913-AE21A6050721&lt;/uuid&gt;&lt;priority&gt;0&lt;/priority&gt;&lt;publications&gt;&lt;publication&gt;&lt;uuid&gt;98D279F8-092A-45A6-A992-05DAB18329B3&lt;/uuid&gt;&lt;volume&gt;25&lt;/volume&gt;&lt;accepted_date&gt;99200512161200000000222000&lt;/accepted_date&gt;&lt;doi&gt;10.1016/j.jmgm.2005.12.005&lt;/doi&gt;&lt;startpage&gt;247&lt;/startpage&gt;&lt;revision_date&gt;99200512161200000000222000&lt;/revision_date&gt;&lt;publication_date&gt;99200610001200000000220000&lt;/publication_date&gt;&lt;url&gt;http://linkinghub.elsevier.com/retrieve/pii/S1093326305001737&lt;/url&gt;&lt;citekey&gt;Wang:2006hp&lt;/citekey&gt;&lt;type&gt;400&lt;/type&gt;&lt;title&gt;Automatic atom type and bond type perception in molecular mechanical calculations.&lt;/title&gt;&lt;submission_date&gt;99200510311200000000222000&lt;/submission_date&gt;&lt;number&gt;2&lt;/number&gt;&lt;institution&gt;College of Chemistry, Peking University, Beijing 100871, China. jwang@encysive.com&lt;/institution&gt;&lt;subtype&gt;400&lt;/subtype&gt;&lt;endpage&gt;260&lt;/endpage&gt;&lt;bundle&gt;&lt;publication&gt;&lt;publisher&gt;Elsevier Inc.&lt;/publisher&gt;&lt;title&gt;Journal of molecular graphics &amp;amp; modelling&lt;/title&gt;&lt;type&gt;-100&lt;/type&gt;&lt;subtype&gt;-100&lt;/subtype&gt;&lt;uuid&gt;2E2DFD6D-0569-4456-9DDA-8933AE807100&lt;/uuid&gt;&lt;/publication&gt;&lt;/bundle&gt;&lt;authors&gt;&lt;author&gt;&lt;firstName&gt;Junmei&lt;/firstName&gt;&lt;lastName&gt;Wang&lt;/lastName&gt;&lt;/author&gt;&lt;author&gt;&lt;firstName&gt;Wei&lt;/firstName&gt;&lt;lastName&gt;Wang&lt;/lastName&gt;&lt;/author&gt;&lt;author&gt;&lt;firstName&gt;Peter&lt;/firstName&gt;&lt;middleNames&gt;A&lt;/middleNames&gt;&lt;lastName&gt;Kollman&lt;/lastName&gt;&lt;/author&gt;&lt;author&gt;&lt;firstName&gt;David&lt;/firstName&gt;&lt;middleNames&gt;A&lt;/middleNames&gt;&lt;lastName&gt;Case&lt;/lastName&gt;&lt;/author&gt;&lt;/authors&gt;&lt;/publication&gt;&lt;/publications&gt;&lt;cites&gt;&lt;/cites&gt;&lt;/citation&gt;</w:instrText>
      </w:r>
      <w:r w:rsidR="0074646A">
        <w:rPr>
          <w:rFonts w:ascii="Courier" w:hAnsi="Courier"/>
        </w:rPr>
        <w:fldChar w:fldCharType="separate"/>
      </w:r>
      <w:r w:rsidR="00EF1B33">
        <w:rPr>
          <w:rFonts w:ascii="Courier" w:hAnsi="Courier" w:cs="Courier"/>
          <w:vertAlign w:val="superscript"/>
        </w:rPr>
        <w:t>21</w:t>
      </w:r>
      <w:r w:rsidR="0074646A">
        <w:rPr>
          <w:rFonts w:ascii="Courier" w:hAnsi="Courier"/>
        </w:rPr>
        <w:fldChar w:fldCharType="end"/>
      </w:r>
      <w:r w:rsidR="003045CD" w:rsidRPr="00B11A9B">
        <w:rPr>
          <w:rFonts w:ascii="Helvetica" w:hAnsi="Helvetica"/>
        </w:rPr>
        <w:t xml:space="preserve">. </w:t>
      </w:r>
      <w:r w:rsidRPr="00B11A9B">
        <w:rPr>
          <w:rFonts w:ascii="Helvetica" w:hAnsi="Helvetica"/>
        </w:rPr>
        <w:t>The ligand was assigned charges usin</w:t>
      </w:r>
      <w:bookmarkStart w:id="23" w:name="_GoBack"/>
      <w:bookmarkEnd w:id="23"/>
      <w:r w:rsidRPr="00B11A9B">
        <w:rPr>
          <w:rFonts w:ascii="Helvetica" w:hAnsi="Helvetica"/>
        </w:rPr>
        <w:t>g the A</w:t>
      </w:r>
      <w:r w:rsidR="003045CD" w:rsidRPr="00B11A9B">
        <w:rPr>
          <w:rFonts w:ascii="Helvetica" w:hAnsi="Helvetica"/>
        </w:rPr>
        <w:t>M1</w:t>
      </w:r>
      <w:r w:rsidRPr="00B11A9B">
        <w:rPr>
          <w:rFonts w:ascii="Helvetica" w:hAnsi="Helvetica"/>
        </w:rPr>
        <w:t>-B</w:t>
      </w:r>
      <w:r w:rsidR="003045CD" w:rsidRPr="00B11A9B">
        <w:rPr>
          <w:rFonts w:ascii="Helvetica" w:hAnsi="Helvetica"/>
        </w:rPr>
        <w:t>CC</w:t>
      </w:r>
      <w:r w:rsidR="00EF1B33" w:rsidRPr="00EF1B33">
        <w:t xml:space="preserve"> </w:t>
      </w:r>
      <w:r w:rsidR="00EF1B33">
        <w:rPr>
          <w:rFonts w:ascii="Helvetica" w:hAnsi="Helvetica"/>
        </w:rPr>
        <w:fldChar w:fldCharType="begin"/>
      </w:r>
      <w:r w:rsidR="00083FE5">
        <w:rPr>
          <w:rFonts w:ascii="Helvetica" w:hAnsi="Helvetica"/>
        </w:rPr>
        <w:instrText xml:space="preserve"> ADDIN PAPERS2_CITATIONS &lt;citation&gt;&lt;uuid&gt;D6B90495-047C-4FA1-B88C-B14F03B7772A&lt;/uuid&gt;&lt;priority&gt;16&lt;/priority&gt;&lt;publications&gt;&lt;publication&gt;&lt;uuid&gt;FC29DAD3-1D5E-41D6-B253-54A353E33990&lt;/uuid&gt;&lt;volume&gt;23&lt;/volume&gt;&lt;doi&gt;10.1002/jcc.10128&lt;/doi&gt;&lt;startpage&gt;1623&lt;/startpage&gt;&lt;publication_date&gt;99200212011200000000222000&lt;/publication_date&gt;&lt;url&gt;http://onlinelibrary.wiley.com/doi/10.1002/jcc.10128/full&lt;/url&gt;&lt;type&gt;400&lt;/type&gt;&lt;title&gt;Fast, efficient generation of high‐quality atomic charges. AM1‐BCC model: II. Parameterization and validation&lt;/title&gt;&lt;publisher&gt;Wiley Subscription Services, Inc., A Wiley Company&lt;/publisher&gt;&lt;number&gt;16&lt;/number&gt;&lt;subtype&gt;400&lt;/subtype&gt;&lt;endpage&gt;1641&lt;/endpage&gt;&lt;bundle&gt;&lt;publication&gt;&lt;publisher&gt;Wiley Subscription Services, Inc., A Wiley Company&lt;/publisher&gt;&lt;title&gt;Journal of computational chemistry&lt;/title&gt;&lt;type&gt;-100&lt;/type&gt;&lt;subtype&gt;-100&lt;/subtype&gt;&lt;uuid&gt;38DD4F82-D23A-4C0E-9757-0B1704A2D9CC&lt;/uuid&gt;&lt;/publication&gt;&lt;/bundle&gt;&lt;authors&gt;&lt;author&gt;&lt;firstName&gt;Araz&lt;/firstName&gt;&lt;lastName&gt;Jakalian&lt;/lastName&gt;&lt;/author&gt;&lt;author&gt;&lt;firstName&gt;David&lt;/firstName&gt;&lt;middleNames&gt;B&lt;/middleNames&gt;&lt;lastName&gt;Jack&lt;/lastName&gt;&lt;/author&gt;&lt;author&gt;&lt;firstName&gt;Christopher&lt;/firstName&gt;&lt;middleNames&gt;I&lt;/middleNames&gt;&lt;lastName&gt;Bayly&lt;/lastName&gt;&lt;/author&gt;&lt;/authors&gt;&lt;editors&gt;&lt;author&gt;&lt;firstName&gt;Gernot&lt;/firstName&gt;&lt;lastName&gt;Frenking&lt;/lastName&gt;&lt;/author&gt;&lt;author&gt;&lt;firstName&gt;William&lt;/firstName&gt;&lt;middleNames&gt;L&lt;/middleNames&gt;&lt;lastName&gt;Jorgensen&lt;/lastName&gt;&lt;/author&gt;&lt;/editors&gt;&lt;/publication&gt;&lt;publication&gt;&lt;uuid&gt;0CB7D8DD-FBD9-4D17-971C-EE3971DE900E&lt;/uuid&gt;&lt;volume&gt;21&lt;/volume&gt;&lt;doi&gt;10.1002/(SICI)1096-987X(20000130)21:2&amp;lt;132::AID-JCC5&amp;gt;3.0.CO;2-P&lt;/doi&gt;&lt;startpage&gt;132&lt;/startpage&gt;&lt;publication_date&gt;99200001301200000000222000&lt;/publication_date&gt;&lt;url&gt;http://onlinelibrary.wiley.com/doi/10.1002/(SICI)1096-987X(20000130)21:2&amp;lt;132::AID-JCC5&amp;gt;3.0.CO;2-P/full&lt;/url&gt;&lt;type&gt;400&lt;/type&gt;&lt;title&gt;Fast, efficient generation of high‐quality atomic charges. AM1‐BCC model: I. Method&lt;/title&gt;&lt;publisher&gt;John Wiley &amp;amp; Sons, Inc.&lt;/publisher&gt;&lt;number&gt;2&lt;/number&gt;&lt;subtype&gt;400&lt;/subtype&gt;&lt;endpage&gt;146&lt;/endpage&gt;&lt;bundle&gt;&lt;publication&gt;&lt;publisher&gt;Wiley Subscription Services, Inc., A Wiley Company&lt;/publisher&gt;&lt;title&gt;Journal of computational chemistry&lt;/title&gt;&lt;type&gt;-100&lt;/type&gt;&lt;subtype&gt;-100&lt;/subtype&gt;&lt;uuid&gt;38DD4F82-D23A-4C0E-9757-0B1704A2D9CC&lt;/uuid&gt;&lt;/publication&gt;&lt;/bundle&gt;&lt;authors&gt;&lt;author&gt;&lt;firstName&gt;Araz&lt;/firstName&gt;&lt;lastName&gt;Jakalian&lt;/lastName&gt;&lt;/author&gt;&lt;author&gt;&lt;firstName&gt;Bruce&lt;/firstName&gt;&lt;middleNames&gt;L&lt;/middleNames&gt;&lt;lastName&gt;Bush&lt;/lastName&gt;&lt;/author&gt;&lt;author&gt;&lt;firstName&gt;David&lt;/firstName&gt;&lt;middleNames&gt;B&lt;/middleNames&gt;&lt;lastName&gt;Jack&lt;/lastName&gt;&lt;/author&gt;&lt;author&gt;&lt;firstName&gt;Christopher&lt;/firstName&gt;&lt;middleNames&gt;I&lt;/middleNames&gt;&lt;lastName&gt;Bayly&lt;/lastName&gt;&lt;/author&gt;&lt;/authors&gt;&lt;/publication&gt;&lt;/publications&gt;&lt;cites&gt;&lt;/cites&gt;&lt;/citation&gt;</w:instrText>
      </w:r>
      <w:r w:rsidR="00EF1B33">
        <w:rPr>
          <w:rFonts w:ascii="Helvetica" w:hAnsi="Helvetica"/>
        </w:rPr>
        <w:fldChar w:fldCharType="separate"/>
      </w:r>
      <w:r w:rsidR="00EF1B33">
        <w:rPr>
          <w:rFonts w:ascii="Helvetica" w:hAnsi="Helvetica" w:cs="Helvetica"/>
          <w:vertAlign w:val="superscript"/>
        </w:rPr>
        <w:t>22,23</w:t>
      </w:r>
      <w:r w:rsidR="00EF1B33">
        <w:rPr>
          <w:rFonts w:ascii="Helvetica" w:hAnsi="Helvetica"/>
        </w:rPr>
        <w:fldChar w:fldCharType="end"/>
      </w:r>
      <w:r w:rsidR="00523CF7">
        <w:t xml:space="preserve"> </w:t>
      </w:r>
      <w:r w:rsidR="00EF1B33">
        <w:rPr>
          <w:rFonts w:ascii="Helvetica" w:hAnsi="Helvetica"/>
        </w:rPr>
        <w:t>i</w:t>
      </w:r>
      <w:r w:rsidRPr="00B11A9B">
        <w:rPr>
          <w:rFonts w:ascii="Helvetica" w:hAnsi="Helvetica"/>
        </w:rPr>
        <w:t xml:space="preserve">mplementation in </w:t>
      </w:r>
      <w:proofErr w:type="spellStart"/>
      <w:r w:rsidRPr="00B11A9B">
        <w:rPr>
          <w:rFonts w:ascii="Helvetica" w:hAnsi="Helvetica"/>
        </w:rPr>
        <w:t>OpenEye</w:t>
      </w:r>
      <w:proofErr w:type="spellEnd"/>
      <w:r w:rsidR="003045CD" w:rsidRPr="00B11A9B">
        <w:rPr>
          <w:rFonts w:ascii="Helvetica" w:hAnsi="Helvetica"/>
        </w:rPr>
        <w:t xml:space="preserve"> (</w:t>
      </w:r>
      <w:commentRangeStart w:id="24"/>
      <w:proofErr w:type="spellStart"/>
      <w:r w:rsidR="003045CD" w:rsidRPr="003700EB">
        <w:rPr>
          <w:rFonts w:ascii="Courier" w:hAnsi="Courier"/>
        </w:rPr>
        <w:t>OEtoolkit</w:t>
      </w:r>
      <w:proofErr w:type="spellEnd"/>
      <w:r w:rsidR="003045CD" w:rsidRPr="00B11A9B">
        <w:rPr>
          <w:rFonts w:ascii="Helvetica" w:hAnsi="Helvetica"/>
        </w:rPr>
        <w:t xml:space="preserve"> </w:t>
      </w:r>
      <w:r w:rsidR="00617E1F" w:rsidRPr="00B11A9B">
        <w:rPr>
          <w:rFonts w:ascii="Helvetica" w:hAnsi="Helvetica"/>
        </w:rPr>
        <w:t xml:space="preserve">2017.6.1 </w:t>
      </w:r>
      <w:commentRangeEnd w:id="24"/>
      <w:r w:rsidR="00617E1F" w:rsidRPr="00B11A9B">
        <w:rPr>
          <w:rStyle w:val="CommentReference"/>
          <w:rFonts w:ascii="Helvetica" w:hAnsi="Helvetica"/>
        </w:rPr>
        <w:commentReference w:id="24"/>
      </w:r>
      <w:r w:rsidR="003045CD" w:rsidRPr="00B11A9B">
        <w:rPr>
          <w:rFonts w:ascii="Helvetica" w:hAnsi="Helvetica"/>
        </w:rPr>
        <w:t xml:space="preserve">through </w:t>
      </w:r>
      <w:proofErr w:type="spellStart"/>
      <w:r w:rsidR="003045CD" w:rsidRPr="003700EB">
        <w:rPr>
          <w:rFonts w:ascii="Courier" w:hAnsi="Courier"/>
        </w:rPr>
        <w:t>openmoltools</w:t>
      </w:r>
      <w:proofErr w:type="spellEnd"/>
      <w:r w:rsidR="003045CD" w:rsidRPr="00B11A9B">
        <w:rPr>
          <w:rFonts w:ascii="Helvetica" w:hAnsi="Helvetica"/>
        </w:rPr>
        <w:t xml:space="preserve"> 0.8.1). </w:t>
      </w:r>
      <w:r w:rsidRPr="00B11A9B">
        <w:rPr>
          <w:rFonts w:ascii="Helvetica" w:hAnsi="Helvetica"/>
        </w:rPr>
        <w:t xml:space="preserve"> </w:t>
      </w:r>
    </w:p>
    <w:p w14:paraId="5EA321FF" w14:textId="77777777" w:rsidR="00055D0F" w:rsidRPr="00B11A9B" w:rsidRDefault="00055D0F" w:rsidP="000B3CF8">
      <w:pPr>
        <w:jc w:val="both"/>
        <w:rPr>
          <w:rFonts w:ascii="Helvetica" w:hAnsi="Helvetica"/>
          <w:i/>
        </w:rPr>
      </w:pPr>
    </w:p>
    <w:p w14:paraId="497B4741" w14:textId="19470B78" w:rsidR="00452B6D" w:rsidRPr="00B11A9B" w:rsidRDefault="00055D0F" w:rsidP="000B3CF8">
      <w:pPr>
        <w:jc w:val="both"/>
        <w:rPr>
          <w:rFonts w:ascii="Helvetica" w:hAnsi="Helvetica"/>
        </w:rPr>
      </w:pPr>
      <w:r w:rsidRPr="00B11A9B">
        <w:rPr>
          <w:rFonts w:ascii="Helvetica" w:hAnsi="Helvetica"/>
          <w:i/>
        </w:rPr>
        <w:lastRenderedPageBreak/>
        <w:t xml:space="preserve">Minimization. </w:t>
      </w:r>
      <w:r w:rsidR="009C7CC1" w:rsidRPr="00B11A9B">
        <w:rPr>
          <w:rFonts w:ascii="Helvetica" w:hAnsi="Helvetica"/>
        </w:rPr>
        <w:t>Minimization was perform</w:t>
      </w:r>
      <w:r w:rsidR="003045CD" w:rsidRPr="00B11A9B">
        <w:rPr>
          <w:rFonts w:ascii="Helvetica" w:hAnsi="Helvetica"/>
        </w:rPr>
        <w:t>ed</w:t>
      </w:r>
      <w:r w:rsidR="009C7CC1" w:rsidRPr="00B11A9B">
        <w:rPr>
          <w:rFonts w:ascii="Helvetica" w:hAnsi="Helvetica"/>
        </w:rPr>
        <w:t xml:space="preserve"> using the implementation of the L-BFGS</w:t>
      </w:r>
      <w:r w:rsidR="00D455CB">
        <w:rPr>
          <w:rFonts w:ascii="Helvetica" w:hAnsi="Helvetica"/>
        </w:rPr>
        <w:fldChar w:fldCharType="begin"/>
      </w:r>
      <w:r w:rsidR="00083FE5">
        <w:rPr>
          <w:rFonts w:ascii="Helvetica" w:hAnsi="Helvetica"/>
        </w:rPr>
        <w:instrText xml:space="preserve"> ADDIN PAPERS2_CITATIONS &lt;citation&gt;&lt;uuid&gt;B2E69781-44B4-4B6D-9998-2C023D867310&lt;/uuid&gt;&lt;priority&gt;0&lt;/priority&gt;&lt;publications&gt;&lt;publication&gt;&lt;volume&gt;35&lt;/volume&gt;&lt;publication_date&gt;99198000001200000000200000&lt;/publication_date&gt;&lt;number&gt;151&lt;/number&gt;&lt;doi&gt;10.1090/S0025-5718-1980-0572855-7&lt;/doi&gt;&lt;startpage&gt;773&lt;/startpage&gt;&lt;title&gt;American Mathematical Society&lt;/title&gt;&lt;uuid&gt;AA3C7EB7-C5C5-40D5-A607-B53D7D67BF9F&lt;/uuid&gt;&lt;subtype&gt;400&lt;/subtype&gt;&lt;endpage&gt;782&lt;/endpage&gt;&lt;type&gt;400&lt;/type&gt;&lt;url&gt;http://www.ams.org/jourcgi/jour-getitem?pii=S0025-5718-1980-0572855-7&lt;/url&gt;&lt;bundle&gt;&lt;publication&gt;&lt;title&gt;Mathematics of Computation&lt;/title&gt;&lt;type&gt;-100&lt;/type&gt;&lt;subtype&gt;-100&lt;/subtype&gt;&lt;uuid&gt;58181C2C-3687-46EC-8334-42C4872DA195&lt;/uuid&gt;&lt;/publication&gt;&lt;/bundle&gt;&lt;authors&gt;&lt;author&gt;&lt;firstName&gt;Jorge&lt;/firstName&gt;&lt;lastName&gt;Nocedal&lt;/lastName&gt;&lt;/author&gt;&lt;/authors&gt;&lt;/publication&gt;&lt;/publications&gt;&lt;cites&gt;&lt;/cites&gt;&lt;/citation&gt;</w:instrText>
      </w:r>
      <w:r w:rsidR="00D455CB">
        <w:rPr>
          <w:rFonts w:ascii="Helvetica" w:hAnsi="Helvetica"/>
        </w:rPr>
        <w:fldChar w:fldCharType="separate"/>
      </w:r>
      <w:r w:rsidR="00D455CB">
        <w:rPr>
          <w:rFonts w:ascii="Helvetica" w:hAnsi="Helvetica" w:cs="Helvetica"/>
          <w:vertAlign w:val="superscript"/>
        </w:rPr>
        <w:t>24</w:t>
      </w:r>
      <w:r w:rsidR="00D455CB">
        <w:rPr>
          <w:rFonts w:ascii="Helvetica" w:hAnsi="Helvetica"/>
        </w:rPr>
        <w:fldChar w:fldCharType="end"/>
      </w:r>
      <w:r w:rsidR="009C7CC1" w:rsidRPr="00B11A9B">
        <w:rPr>
          <w:rFonts w:ascii="Helvetica" w:hAnsi="Helvetica"/>
        </w:rPr>
        <w:t xml:space="preserve"> algorithm in </w:t>
      </w:r>
      <w:proofErr w:type="spellStart"/>
      <w:r w:rsidR="009C7CC1" w:rsidRPr="003700EB">
        <w:rPr>
          <w:rFonts w:ascii="Courier" w:hAnsi="Courier"/>
        </w:rPr>
        <w:t>OpenMM</w:t>
      </w:r>
      <w:proofErr w:type="spellEnd"/>
      <w:r w:rsidR="009C7CC1" w:rsidRPr="00B11A9B">
        <w:rPr>
          <w:rFonts w:ascii="Helvetica" w:hAnsi="Helvetica"/>
        </w:rPr>
        <w:t xml:space="preserve"> 7.1.</w:t>
      </w:r>
      <w:r w:rsidR="00CA0CCA" w:rsidRPr="00B11A9B">
        <w:rPr>
          <w:rFonts w:ascii="Helvetica" w:hAnsi="Helvetica"/>
        </w:rPr>
        <w:t>1</w:t>
      </w:r>
      <w:r w:rsidR="00CA0CCA" w:rsidRPr="00B11A9B">
        <w:rPr>
          <w:rFonts w:ascii="Helvetica" w:hAnsi="Helvetica"/>
        </w:rPr>
        <w:fldChar w:fldCharType="begin"/>
      </w:r>
      <w:r w:rsidR="00083FE5">
        <w:rPr>
          <w:rFonts w:ascii="Helvetica" w:hAnsi="Helvetica"/>
        </w:rPr>
        <w:instrText xml:space="preserve"> ADDIN PAPERS2_CITATIONS &lt;citation&gt;&lt;uuid&gt;A4D2F87D-2395-4517-B6FA-A2C0CE6C4B25&lt;/uuid&gt;&lt;priority&gt;0&lt;/priority&gt;&lt;publications&gt;&lt;publication&gt;&lt;uuid&gt;F827D3C7-3309-428D-BDF1-D33982E2208E&lt;/uuid&gt;&lt;volume&gt;13&lt;/volume&gt;&lt;accepted_date&gt;99201706271200000000222000&lt;/accepted_date&gt;&lt;doi&gt;10.1371/journal.pcbi.1005659&lt;/doi&gt;&lt;startpage&gt;e1005659&lt;/startpage&gt;&lt;revision_date&gt;99201708091200000000222000&lt;/revision_date&gt;&lt;publication_date&gt;99201707001200000000220000&lt;/publication_date&gt;&lt;url&gt;http://dx.plos.org/10.1371/journal.pcbi.1005659&lt;/url&gt;&lt;type&gt;400&lt;/type&gt;&lt;title&gt;OpenMM 7: Rapid development of high performance algorithms for molecular dynamics.&lt;/title&gt;&lt;publisher&gt;Public Library of Science&lt;/publisher&gt;&lt;submission_date&gt;99201610201200000000222000&lt;/submission_date&gt;&lt;number&gt;7&lt;/number&gt;&lt;institution&gt;Department of Chemistry, Stanford University, Stanford, California, United States of America.&lt;/institution&gt;&lt;subtype&gt;400&lt;/subtype&gt;&lt;bundle&gt;&lt;publication&gt;&lt;title&gt;PLoS Computational Biology&lt;/title&gt;&lt;type&gt;-100&lt;/type&gt;&lt;subtype&gt;-100&lt;/subtype&gt;&lt;uuid&gt;43A9BEFD-97DB-4914-A57A-38325C65914A&lt;/uuid&gt;&lt;/publication&gt;&lt;/bundle&gt;&lt;authors&gt;&lt;author&gt;&lt;firstName&gt;Peter&lt;/firstName&gt;&lt;lastName&gt;Eastman&lt;/lastName&gt;&lt;/author&gt;&lt;author&gt;&lt;firstName&gt;Jason&lt;/firstName&gt;&lt;lastName&gt;Swails&lt;/lastName&gt;&lt;/author&gt;&lt;author&gt;&lt;firstName&gt;John&lt;/firstName&gt;&lt;middleNames&gt;D&lt;/middleNames&gt;&lt;lastName&gt;Chodera&lt;/lastName&gt;&lt;/author&gt;&lt;author&gt;&lt;firstName&gt;Robert&lt;/firstName&gt;&lt;middleNames&gt;T&lt;/middleNames&gt;&lt;lastName&gt;McGibbon&lt;/lastName&gt;&lt;/author&gt;&lt;author&gt;&lt;firstName&gt;Yutong&lt;/firstName&gt;&lt;lastName&gt;Zhao&lt;/lastName&gt;&lt;/author&gt;&lt;author&gt;&lt;firstName&gt;Kyle&lt;/firstName&gt;&lt;middleNames&gt;A&lt;/middleNames&gt;&lt;lastName&gt;Beauchamp&lt;/lastName&gt;&lt;/author&gt;&lt;author&gt;&lt;firstName&gt;Lee-Ping&lt;/firstName&gt;&lt;lastName&gt;Wang&lt;/lastName&gt;&lt;/author&gt;&lt;author&gt;&lt;firstName&gt;Andrew&lt;/firstName&gt;&lt;middleNames&gt;C&lt;/middleNames&gt;&lt;lastName&gt;Simmonett&lt;/lastName&gt;&lt;/author&gt;&lt;author&gt;&lt;firstName&gt;Matthew&lt;/firstName&gt;&lt;middleNames&gt;P&lt;/middleNames&gt;&lt;lastName&gt;Harrigan&lt;/lastName&gt;&lt;/author&gt;&lt;author&gt;&lt;firstName&gt;Chaya&lt;/firstName&gt;&lt;middleNames&gt;D&lt;/middleNames&gt;&lt;lastName&gt;Stern&lt;/lastName&gt;&lt;/author&gt;&lt;author&gt;&lt;firstName&gt;Rafal&lt;/firstName&gt;&lt;middleNames&gt;P&lt;/middleNames&gt;&lt;lastName&gt;Wiewiora&lt;/lastName&gt;&lt;/author&gt;&lt;author&gt;&lt;firstName&gt;Bernard&lt;/firstName&gt;&lt;middleNames&gt;R&lt;/middleNames&gt;&lt;lastName&gt;Brooks&lt;/lastName&gt;&lt;/author&gt;&lt;author&gt;&lt;firstName&gt;Vijay&lt;/firstName&gt;&lt;middleNames&gt;S&lt;/middleNames&gt;&lt;lastName&gt;Pande&lt;/lastName&gt;&lt;/author&gt;&lt;/authors&gt;&lt;editors&gt;&lt;author&gt;&lt;firstName&gt;Robert&lt;/firstName&gt;&lt;lastName&gt;Gentleman&lt;/lastName&gt;&lt;/author&gt;&lt;/editors&gt;&lt;/publication&gt;&lt;/publications&gt;&lt;cites&gt;&lt;/cites&gt;&lt;/citation&gt;</w:instrText>
      </w:r>
      <w:r w:rsidR="00CA0CCA" w:rsidRPr="00B11A9B">
        <w:rPr>
          <w:rFonts w:ascii="Helvetica" w:hAnsi="Helvetica"/>
        </w:rPr>
        <w:fldChar w:fldCharType="separate"/>
      </w:r>
      <w:r w:rsidR="00D455CB">
        <w:rPr>
          <w:rFonts w:ascii="Helvetica" w:hAnsi="Helvetica" w:cs="Helvetica"/>
          <w:vertAlign w:val="superscript"/>
        </w:rPr>
        <w:t>25</w:t>
      </w:r>
      <w:r w:rsidR="00CA0CCA" w:rsidRPr="00B11A9B">
        <w:rPr>
          <w:rFonts w:ascii="Helvetica" w:hAnsi="Helvetica"/>
        </w:rPr>
        <w:fldChar w:fldCharType="end"/>
      </w:r>
      <w:r w:rsidR="009C7CC1" w:rsidRPr="00B11A9B">
        <w:rPr>
          <w:rFonts w:ascii="Helvetica" w:hAnsi="Helvetica"/>
        </w:rPr>
        <w:t xml:space="preserve"> with a tolerance of 1kJ</w:t>
      </w:r>
      <w:r w:rsidR="00653ED2">
        <w:rPr>
          <w:rFonts w:ascii="Helvetica" w:hAnsi="Helvetica"/>
        </w:rPr>
        <w:t>/</w:t>
      </w:r>
      <w:proofErr w:type="spellStart"/>
      <w:r w:rsidR="00F87614">
        <w:rPr>
          <w:rFonts w:ascii="Helvetica" w:hAnsi="Helvetica"/>
        </w:rPr>
        <w:t>mol</w:t>
      </w:r>
      <w:proofErr w:type="spellEnd"/>
      <w:r w:rsidR="00653ED2">
        <w:rPr>
          <w:rFonts w:ascii="Helvetica" w:hAnsi="Helvetica"/>
        </w:rPr>
        <w:t>/</w:t>
      </w:r>
      <w:r w:rsidR="009C7CC1" w:rsidRPr="00B11A9B">
        <w:rPr>
          <w:rFonts w:ascii="Helvetica" w:hAnsi="Helvetica"/>
        </w:rPr>
        <w:t>nm.</w:t>
      </w:r>
    </w:p>
    <w:p w14:paraId="5CEC5B08" w14:textId="77777777" w:rsidR="00055D0F" w:rsidRPr="00B11A9B" w:rsidRDefault="00055D0F" w:rsidP="000B3CF8">
      <w:pPr>
        <w:jc w:val="both"/>
        <w:rPr>
          <w:rFonts w:ascii="Helvetica" w:hAnsi="Helvetica"/>
          <w:i/>
        </w:rPr>
      </w:pPr>
    </w:p>
    <w:p w14:paraId="19695FE8" w14:textId="14405824" w:rsidR="00452B6D" w:rsidRPr="00B11A9B" w:rsidRDefault="00452B6D" w:rsidP="000B3CF8">
      <w:pPr>
        <w:jc w:val="both"/>
        <w:rPr>
          <w:rFonts w:ascii="Helvetica" w:hAnsi="Helvetica"/>
        </w:rPr>
      </w:pPr>
      <w:r w:rsidRPr="00B11A9B">
        <w:rPr>
          <w:rFonts w:ascii="Helvetica" w:hAnsi="Helvetica"/>
          <w:i/>
        </w:rPr>
        <w:t xml:space="preserve">Production Simulation. </w:t>
      </w:r>
      <w:r w:rsidR="003045CD" w:rsidRPr="00B11A9B">
        <w:rPr>
          <w:rFonts w:ascii="Helvetica" w:hAnsi="Helvetica"/>
        </w:rPr>
        <w:t xml:space="preserve">Production simulation was run using </w:t>
      </w:r>
      <w:r w:rsidR="003045CD" w:rsidRPr="003700EB">
        <w:rPr>
          <w:rFonts w:ascii="Courier" w:hAnsi="Courier"/>
        </w:rPr>
        <w:t>YANK</w:t>
      </w:r>
      <w:r w:rsidR="003045CD" w:rsidRPr="00B11A9B">
        <w:rPr>
          <w:rFonts w:ascii="Helvetica" w:hAnsi="Helvetica"/>
        </w:rPr>
        <w:t xml:space="preserve"> 0.19.4</w:t>
      </w:r>
      <w:r w:rsidR="00D455CB">
        <w:rPr>
          <w:rFonts w:ascii="Helvetica" w:hAnsi="Helvetica"/>
        </w:rPr>
        <w:fldChar w:fldCharType="begin"/>
      </w:r>
      <w:r w:rsidR="00083FE5">
        <w:rPr>
          <w:rFonts w:ascii="Helvetica" w:hAnsi="Helvetica"/>
        </w:rPr>
        <w:instrText xml:space="preserve"> ADDIN PAPERS2_CITATIONS &lt;citation&gt;&lt;uuid&gt;6014710D-25B1-4A79-A091-F51BA3912373&lt;/uuid&gt;&lt;priority&gt;0&lt;/priority&gt;&lt;publications&gt;&lt;publication&gt;&lt;uuid&gt;CCE9D788-726F-41D9-84E1-21FB9FC91607&lt;/uuid&gt;&lt;volume&gt;27&lt;/volume&gt;&lt;accepted_date&gt;99201310281200000000222000&lt;/accepted_date&gt;&lt;doi&gt;10.1007/s10822-013-9689-8&lt;/doi&gt;&lt;startpage&gt;989&lt;/startpage&gt;&lt;publication_date&gt;99201312001200000000220000&lt;/publication_date&gt;&lt;url&gt;http://link.springer.com/10.1007/s10822-013-9689-8&lt;/url&gt;&lt;citekey&gt;Wang:2013es&lt;/citekey&gt;&lt;type&gt;400&lt;/type&gt;&lt;title&gt;Identifying ligand binding sites and poses using GPU-accelerated Hamiltonian replica exchange molecular dynamics.&lt;/title&gt;&lt;submission_date&gt;99201307061200000000222000&lt;/submission_date&gt;&lt;number&gt;12&lt;/number&gt;&lt;institution&gt;Department of Chemical Engineering, University of Virginia, Charlottesville, VA, USA.&lt;/institution&gt;&lt;subtype&gt;400&lt;/subtype&gt;&lt;endpage&gt;1007&lt;/endpage&gt;&lt;bundle&gt;&lt;publication&gt;&lt;title&gt;Journal of computer-aided molecular design&lt;/title&gt;&lt;type&gt;-100&lt;/type&gt;&lt;subtype&gt;-100&lt;/subtype&gt;&lt;uuid&gt;72191A27-C078-433F-98B4-9258EC89B1EB&lt;/uuid&gt;&lt;/publication&gt;&lt;/bundle&gt;&lt;authors&gt;&lt;author&gt;&lt;firstName&gt;Kai&lt;/firstName&gt;&lt;lastName&gt;Wang&lt;/lastName&gt;&lt;/author&gt;&lt;author&gt;&lt;firstName&gt;John&lt;/firstName&gt;&lt;middleNames&gt;D&lt;/middleNames&gt;&lt;lastName&gt;Chodera&lt;/lastName&gt;&lt;/author&gt;&lt;author&gt;&lt;firstName&gt;Yanzhi&lt;/firstName&gt;&lt;lastName&gt;Yang&lt;/lastName&gt;&lt;/author&gt;&lt;author&gt;&lt;firstName&gt;Michael&lt;/firstName&gt;&lt;middleNames&gt;R&lt;/middleNames&gt;&lt;lastName&gt;Shirts&lt;/lastName&gt;&lt;/author&gt;&lt;/authors&gt;&lt;/publication&gt;&lt;/publications&gt;&lt;cites&gt;&lt;/cites&gt;&lt;/citation&gt;</w:instrText>
      </w:r>
      <w:r w:rsidR="00D455CB">
        <w:rPr>
          <w:rFonts w:ascii="Helvetica" w:hAnsi="Helvetica"/>
        </w:rPr>
        <w:fldChar w:fldCharType="separate"/>
      </w:r>
      <w:r w:rsidR="00523CF7">
        <w:rPr>
          <w:rFonts w:ascii="Helvetica" w:hAnsi="Helvetica" w:cs="Helvetica"/>
          <w:vertAlign w:val="superscript"/>
        </w:rPr>
        <w:t>26</w:t>
      </w:r>
      <w:r w:rsidR="00D455CB">
        <w:rPr>
          <w:rFonts w:ascii="Helvetica" w:hAnsi="Helvetica"/>
        </w:rPr>
        <w:fldChar w:fldCharType="end"/>
      </w:r>
      <w:r w:rsidR="003045CD" w:rsidRPr="00B11A9B">
        <w:rPr>
          <w:rFonts w:ascii="Helvetica" w:hAnsi="Helvetica"/>
        </w:rPr>
        <w:t xml:space="preserve"> using </w:t>
      </w:r>
      <w:proofErr w:type="spellStart"/>
      <w:r w:rsidR="003045CD" w:rsidRPr="003700EB">
        <w:rPr>
          <w:rFonts w:ascii="Courier" w:hAnsi="Courier"/>
        </w:rPr>
        <w:t>OpenMMTools</w:t>
      </w:r>
      <w:proofErr w:type="spellEnd"/>
      <w:r w:rsidR="003045CD" w:rsidRPr="00B11A9B">
        <w:rPr>
          <w:rFonts w:ascii="Helvetica" w:hAnsi="Helvetica"/>
        </w:rPr>
        <w:t xml:space="preserve"> 0.13.4. </w:t>
      </w:r>
      <w:ins w:id="25" w:author="Albanese, Steven/GSK Graduate School" w:date="2018-02-20T14:16:00Z">
        <w:r w:rsidR="00083FE5">
          <w:rPr>
            <w:rFonts w:ascii="Helvetica" w:hAnsi="Helvetica"/>
          </w:rPr>
          <w:t>In order t</w:t>
        </w:r>
        <w:r w:rsidR="00083FE5">
          <w:rPr>
            <w:rFonts w:ascii="Helvetica" w:hAnsi="Helvetica"/>
          </w:rPr>
          <w:t>o keep the ligand from diffusing away from the protein while in a weakly coupled state</w:t>
        </w:r>
        <w:r w:rsidR="00083FE5">
          <w:rPr>
            <w:rFonts w:ascii="Helvetica" w:hAnsi="Helvetica"/>
          </w:rPr>
          <w:t xml:space="preserve">, </w:t>
        </w:r>
      </w:ins>
      <w:del w:id="26" w:author="Albanese, Steven/GSK Graduate School" w:date="2018-02-20T14:16:00Z">
        <w:r w:rsidR="00055D0F" w:rsidRPr="00B11A9B" w:rsidDel="00083FE5">
          <w:rPr>
            <w:rFonts w:ascii="Helvetica" w:hAnsi="Helvetica"/>
          </w:rPr>
          <w:delText>The ligand</w:delText>
        </w:r>
      </w:del>
      <w:r w:rsidR="00055D0F" w:rsidRPr="00B11A9B">
        <w:rPr>
          <w:rFonts w:ascii="Helvetica" w:hAnsi="Helvetica"/>
        </w:rPr>
        <w:t xml:space="preserve"> </w:t>
      </w:r>
      <w:ins w:id="27" w:author="Albanese, Steven/GSK Graduate School" w:date="2018-02-20T14:16:00Z">
        <w:r w:rsidR="00083FE5">
          <w:rPr>
            <w:rFonts w:ascii="Helvetica" w:hAnsi="Helvetica"/>
          </w:rPr>
          <w:t xml:space="preserve">it </w:t>
        </w:r>
      </w:ins>
      <w:r w:rsidR="00055D0F" w:rsidRPr="00B11A9B">
        <w:rPr>
          <w:rFonts w:ascii="Helvetica" w:hAnsi="Helvetica"/>
        </w:rPr>
        <w:t xml:space="preserve">was </w:t>
      </w:r>
      <w:r w:rsidR="003045CD" w:rsidRPr="00B11A9B">
        <w:rPr>
          <w:rFonts w:ascii="Helvetica" w:hAnsi="Helvetica"/>
        </w:rPr>
        <w:t>confined to the binding site u</w:t>
      </w:r>
      <w:r w:rsidR="00055D0F" w:rsidRPr="00B11A9B">
        <w:rPr>
          <w:rFonts w:ascii="Helvetica" w:hAnsi="Helvetica"/>
        </w:rPr>
        <w:t>sing a Harmonic restraint</w:t>
      </w:r>
      <w:r w:rsidR="003045CD" w:rsidRPr="00B11A9B">
        <w:rPr>
          <w:rFonts w:ascii="Helvetica" w:hAnsi="Helvetica"/>
        </w:rPr>
        <w:t xml:space="preserve"> </w:t>
      </w:r>
      <w:ins w:id="28" w:author="Albanese, Steven/GSK Graduate School" w:date="2018-02-20T14:16:00Z">
        <w:r w:rsidR="00083FE5">
          <w:rPr>
            <w:rFonts w:ascii="Helvetica" w:hAnsi="Helvetica"/>
          </w:rPr>
          <w:t xml:space="preserve">with </w:t>
        </w:r>
        <w:r w:rsidR="00083FE5">
          <w:rPr>
            <w:rFonts w:ascii="Helvetica" w:hAnsi="Helvetica"/>
          </w:rPr>
          <w:t xml:space="preserve">an </w:t>
        </w:r>
        <w:proofErr w:type="gramStart"/>
        <w:r w:rsidR="00083FE5">
          <w:rPr>
            <w:rFonts w:ascii="Helvetica" w:hAnsi="Helvetica"/>
          </w:rPr>
          <w:t>automatically-determined</w:t>
        </w:r>
        <w:proofErr w:type="gramEnd"/>
        <w:r w:rsidR="00083FE5">
          <w:rPr>
            <w:rFonts w:ascii="Helvetica" w:hAnsi="Helvetica"/>
          </w:rPr>
          <w:t xml:space="preserve"> force constant</w:t>
        </w:r>
        <w:r w:rsidR="00083FE5" w:rsidRPr="00B11A9B">
          <w:rPr>
            <w:rFonts w:ascii="Helvetica" w:hAnsi="Helvetica"/>
          </w:rPr>
          <w:t xml:space="preserve"> </w:t>
        </w:r>
      </w:ins>
      <w:r w:rsidR="003045CD" w:rsidRPr="00B11A9B">
        <w:rPr>
          <w:rFonts w:ascii="Helvetica" w:hAnsi="Helvetica"/>
        </w:rPr>
        <w:t>(K =</w:t>
      </w:r>
      <w:r w:rsidR="00653ED2">
        <w:rPr>
          <w:rFonts w:ascii="Helvetica" w:hAnsi="Helvetica"/>
        </w:rPr>
        <w:t xml:space="preserve"> </w:t>
      </w:r>
      <w:r w:rsidR="003045CD" w:rsidRPr="00B11A9B">
        <w:rPr>
          <w:rFonts w:ascii="Helvetica" w:hAnsi="Helvetica"/>
        </w:rPr>
        <w:t>0.33 kcal/</w:t>
      </w:r>
      <w:proofErr w:type="spellStart"/>
      <w:r w:rsidR="003045CD" w:rsidRPr="00B11A9B">
        <w:rPr>
          <w:rFonts w:ascii="Helvetica" w:hAnsi="Helvetica"/>
        </w:rPr>
        <w:t>mol</w:t>
      </w:r>
      <w:proofErr w:type="spellEnd"/>
      <w:r w:rsidR="00653ED2">
        <w:rPr>
          <w:rFonts w:ascii="Helvetica" w:hAnsi="Helvetica"/>
        </w:rPr>
        <w:t>/</w:t>
      </w:r>
      <w:r w:rsidR="003045CD" w:rsidRPr="00B11A9B">
        <w:rPr>
          <w:rFonts w:ascii="Helvetica" w:hAnsi="Helvetica"/>
        </w:rPr>
        <w:t>Å</w:t>
      </w:r>
      <w:r w:rsidR="009E5463" w:rsidRPr="00B11A9B">
        <w:rPr>
          <w:rFonts w:ascii="Helvetica" w:hAnsi="Helvetica"/>
          <w:vertAlign w:val="superscript"/>
        </w:rPr>
        <w:t>2</w:t>
      </w:r>
      <w:r w:rsidR="009E5463" w:rsidRPr="00B11A9B">
        <w:rPr>
          <w:rFonts w:ascii="Helvetica" w:hAnsi="Helvetica"/>
        </w:rPr>
        <w:t>)</w:t>
      </w:r>
      <w:ins w:id="29" w:author="Albanese, Steven/GSK Graduate School" w:date="2018-02-20T14:17:00Z">
        <w:r w:rsidR="00083FE5">
          <w:rPr>
            <w:rFonts w:ascii="Helvetica" w:hAnsi="Helvetica"/>
          </w:rPr>
          <w:t>. The restraint was</w:t>
        </w:r>
      </w:ins>
      <w:r w:rsidR="00055D0F" w:rsidRPr="00B11A9B">
        <w:rPr>
          <w:rFonts w:ascii="Helvetica" w:hAnsi="Helvetica"/>
        </w:rPr>
        <w:t xml:space="preserve"> centered on the following</w:t>
      </w:r>
      <w:ins w:id="30" w:author="Albanese, Steven/GSK Graduate School" w:date="2018-02-20T14:17:00Z">
        <w:r w:rsidR="00083FE5">
          <w:rPr>
            <w:rFonts w:ascii="Helvetica" w:hAnsi="Helvetica"/>
          </w:rPr>
          <w:t xml:space="preserve"> receptor</w:t>
        </w:r>
      </w:ins>
      <w:r w:rsidR="00055D0F" w:rsidRPr="00B11A9B">
        <w:rPr>
          <w:rFonts w:ascii="Helvetica" w:hAnsi="Helvetica"/>
        </w:rPr>
        <w:t xml:space="preserve"> residues</w:t>
      </w:r>
      <w:ins w:id="31" w:author="Albanese, Steven/GSK Graduate School" w:date="2018-02-20T12:56:00Z">
        <w:r w:rsidR="00083FE5">
          <w:rPr>
            <w:rFonts w:ascii="Helvetica" w:hAnsi="Helvetica"/>
          </w:rPr>
          <w:t xml:space="preserve"> using all-</w:t>
        </w:r>
        <w:r w:rsidR="00B80604">
          <w:rPr>
            <w:rFonts w:ascii="Helvetica" w:hAnsi="Helvetica"/>
          </w:rPr>
          <w:t>atom selection</w:t>
        </w:r>
      </w:ins>
      <w:del w:id="32" w:author="Albanese, Steven/GSK Graduate School" w:date="2018-02-20T14:17:00Z">
        <w:r w:rsidR="00055D0F" w:rsidRPr="00B11A9B" w:rsidDel="00083FE5">
          <w:rPr>
            <w:rFonts w:ascii="Helvetica" w:hAnsi="Helvetica"/>
          </w:rPr>
          <w:delText xml:space="preserve"> in the receptor</w:delText>
        </w:r>
      </w:del>
      <w:ins w:id="33" w:author="Albanese, Steven/GSK Graduate School" w:date="2018-02-20T14:17:00Z">
        <w:r w:rsidR="00083FE5">
          <w:rPr>
            <w:rFonts w:ascii="Helvetica" w:hAnsi="Helvetica"/>
          </w:rPr>
          <w:t>:</w:t>
        </w:r>
      </w:ins>
      <w:del w:id="34" w:author="Albanese, Steven/GSK Graduate School" w:date="2018-02-20T14:17:00Z">
        <w:r w:rsidR="00055D0F" w:rsidRPr="00B11A9B" w:rsidDel="00083FE5">
          <w:rPr>
            <w:rFonts w:ascii="Helvetica" w:hAnsi="Helvetica"/>
          </w:rPr>
          <w:delText>:</w:delText>
        </w:r>
      </w:del>
      <w:r w:rsidR="00055D0F" w:rsidRPr="00B11A9B">
        <w:rPr>
          <w:rFonts w:ascii="Helvetica" w:hAnsi="Helvetica"/>
        </w:rPr>
        <w:t xml:space="preserve"> 2, 4, 46, 76, 78, and 80. </w:t>
      </w:r>
      <w:ins w:id="35" w:author="Albanese, Steven/GSK Graduate School" w:date="2018-02-20T14:15:00Z">
        <w:r w:rsidR="00C151B7">
          <w:rPr>
            <w:rFonts w:ascii="Helvetica" w:hAnsi="Helvetica"/>
          </w:rPr>
          <w:t xml:space="preserve">The ligand atoms were automatically determined. </w:t>
        </w:r>
      </w:ins>
      <w:r w:rsidRPr="00B11A9B">
        <w:rPr>
          <w:rFonts w:ascii="Helvetica" w:hAnsi="Helvetica"/>
        </w:rPr>
        <w:t xml:space="preserve">The calculation was performed using </w:t>
      </w:r>
      <w:r w:rsidR="00721C72">
        <w:rPr>
          <w:rFonts w:ascii="Helvetica" w:hAnsi="Helvetica"/>
        </w:rPr>
        <w:t xml:space="preserve">particle mesh </w:t>
      </w:r>
      <w:proofErr w:type="spellStart"/>
      <w:r w:rsidR="00721C72">
        <w:rPr>
          <w:rFonts w:ascii="Helvetica" w:hAnsi="Helvetica"/>
        </w:rPr>
        <w:t>Ewald</w:t>
      </w:r>
      <w:proofErr w:type="spellEnd"/>
      <w:r w:rsidR="00721C72">
        <w:rPr>
          <w:rFonts w:ascii="Helvetica" w:hAnsi="Helvetica"/>
        </w:rPr>
        <w:t xml:space="preserve"> (</w:t>
      </w:r>
      <w:r w:rsidRPr="00B11A9B">
        <w:rPr>
          <w:rFonts w:ascii="Helvetica" w:hAnsi="Helvetica"/>
        </w:rPr>
        <w:t>PME</w:t>
      </w:r>
      <w:r w:rsidR="00721C72">
        <w:rPr>
          <w:rFonts w:ascii="Helvetica" w:hAnsi="Helvetica"/>
        </w:rPr>
        <w:t>)</w:t>
      </w:r>
      <w:r w:rsidR="00D455CB">
        <w:rPr>
          <w:rFonts w:ascii="Helvetica" w:hAnsi="Helvetica"/>
        </w:rPr>
        <w:fldChar w:fldCharType="begin"/>
      </w:r>
      <w:r w:rsidR="00083FE5">
        <w:rPr>
          <w:rFonts w:ascii="Helvetica" w:hAnsi="Helvetica"/>
        </w:rPr>
        <w:instrText xml:space="preserve"> ADDIN PAPERS2_CITATIONS &lt;citation&gt;&lt;uuid&gt;21659A59-8A90-4732-9D7F-8C452E83DF5E&lt;/uuid&gt;&lt;priority&gt;0&lt;/priority&gt;&lt;publications&gt;&lt;publication&gt;&lt;uuid&gt;D4C2B2F0-4811-471D-B16A-F0E4A9B07958&lt;/uuid&gt;&lt;volume&gt;98&lt;/volume&gt;&lt;doi&gt;10.1063/1.464397&lt;/doi&gt;&lt;startpage&gt;10089&lt;/startpage&gt;&lt;publication_date&gt;99199808311200000000222000&lt;/publication_date&gt;&lt;url&gt;http://aip.scitation.org/doi/10.1063/1.464397&lt;/url&gt;&lt;type&gt;400&lt;/type&gt;&lt;title&gt;Particle mesh Ewald: An N</w:instrText>
      </w:r>
      <w:r w:rsidR="00083FE5">
        <w:rPr>
          <w:rFonts w:ascii="Orator Std" w:hAnsi="Orator Std" w:cs="Orator Std"/>
        </w:rPr>
        <w:instrText>⋅</w:instrText>
      </w:r>
      <w:r w:rsidR="00083FE5">
        <w:rPr>
          <w:rFonts w:ascii="Helvetica" w:hAnsi="Helvetica"/>
        </w:rPr>
        <w:instrText>log(N) method for Ewald sums in large systems&lt;/title&gt;&lt;publisher&gt;American Institute of Physics&lt;/publisher&gt;&lt;number&gt;12&lt;/number&gt;&lt;subtype&gt;400&lt;/subtype&gt;&lt;endpage&gt;10092&lt;/endpage&gt;&lt;bundle&gt;&lt;publication&gt;&lt;publisher&gt;AIP Publishing&lt;/publisher&gt;&lt;title&gt;The Journal of chemical physics&lt;/title&gt;&lt;type&gt;-100&lt;/type&gt;&lt;subtype&gt;-100&lt;/subtype&gt;&lt;uuid&gt;5FE4A1BE-0F88-483B-8E8C-F7BF1ACBF267&lt;/uuid&gt;&lt;/publication&gt;&lt;/bundle&gt;&lt;authors&gt;&lt;author&gt;&lt;firstName&gt;Tom&lt;/firstName&gt;&lt;lastName&gt;Darden&lt;/lastName&gt;&lt;/author&gt;&lt;author&gt;&lt;firstName&gt;Darrin&lt;/firstName&gt;&lt;lastName&gt;York&lt;/lastName&gt;&lt;/author&gt;&lt;author&gt;&lt;firstName&gt;Lee&lt;/firstName&gt;&lt;lastName&gt;Pedersen&lt;/lastName&gt;&lt;/author&gt;&lt;/authors&gt;&lt;/publication&gt;&lt;/publications&gt;&lt;cites&gt;&lt;/cites&gt;&lt;/citation&gt;</w:instrText>
      </w:r>
      <w:r w:rsidR="00D455CB">
        <w:rPr>
          <w:rFonts w:ascii="Helvetica" w:hAnsi="Helvetica"/>
        </w:rPr>
        <w:fldChar w:fldCharType="separate"/>
      </w:r>
      <w:r w:rsidR="00523CF7">
        <w:rPr>
          <w:rFonts w:ascii="Helvetica" w:hAnsi="Helvetica" w:cs="Helvetica"/>
          <w:vertAlign w:val="superscript"/>
        </w:rPr>
        <w:t>27</w:t>
      </w:r>
      <w:r w:rsidR="00D455CB">
        <w:rPr>
          <w:rFonts w:ascii="Helvetica" w:hAnsi="Helvetica"/>
        </w:rPr>
        <w:fldChar w:fldCharType="end"/>
      </w:r>
      <w:r w:rsidR="00721C72">
        <w:rPr>
          <w:rFonts w:ascii="Helvetica" w:hAnsi="Helvetica"/>
        </w:rPr>
        <w:t xml:space="preserve"> electrostatics</w:t>
      </w:r>
      <w:r w:rsidR="004F07E9">
        <w:rPr>
          <w:rFonts w:ascii="Helvetica" w:hAnsi="Helvetica"/>
        </w:rPr>
        <w:t xml:space="preserve"> with default </w:t>
      </w:r>
      <w:r w:rsidR="00F6331B">
        <w:rPr>
          <w:rFonts w:ascii="Helvetica" w:hAnsi="Helvetica"/>
        </w:rPr>
        <w:t xml:space="preserve">YANK </w:t>
      </w:r>
      <w:r w:rsidR="004F07E9">
        <w:rPr>
          <w:rFonts w:ascii="Helvetica" w:hAnsi="Helvetica"/>
        </w:rPr>
        <w:t>settings</w:t>
      </w:r>
      <w:r w:rsidRPr="00B11A9B">
        <w:rPr>
          <w:rFonts w:ascii="Helvetica" w:hAnsi="Helvetica"/>
        </w:rPr>
        <w:t xml:space="preserve"> with a </w:t>
      </w:r>
      <w:r w:rsidR="004F07E9">
        <w:rPr>
          <w:rFonts w:ascii="Helvetica" w:hAnsi="Helvetica"/>
        </w:rPr>
        <w:t xml:space="preserve">real-space </w:t>
      </w:r>
      <w:r w:rsidRPr="00B11A9B">
        <w:rPr>
          <w:rFonts w:ascii="Helvetica" w:hAnsi="Helvetica"/>
        </w:rPr>
        <w:t xml:space="preserve">cutoff </w:t>
      </w:r>
      <w:r w:rsidR="004248BB">
        <w:rPr>
          <w:rFonts w:ascii="Helvetica" w:hAnsi="Helvetica"/>
        </w:rPr>
        <w:t>of</w:t>
      </w:r>
      <w:r w:rsidRPr="00B11A9B">
        <w:rPr>
          <w:rFonts w:ascii="Helvetica" w:hAnsi="Helvetica"/>
        </w:rPr>
        <w:t xml:space="preserve"> 9Å</w:t>
      </w:r>
      <w:r w:rsidR="004F07E9">
        <w:rPr>
          <w:rFonts w:ascii="Helvetica" w:hAnsi="Helvetica"/>
        </w:rPr>
        <w:t xml:space="preserve">. </w:t>
      </w:r>
      <w:r w:rsidR="00E82D8B">
        <w:rPr>
          <w:rFonts w:ascii="Helvetica" w:hAnsi="Helvetica"/>
        </w:rPr>
        <w:t xml:space="preserve">A long-range </w:t>
      </w:r>
      <w:r w:rsidR="00CF013C">
        <w:rPr>
          <w:rFonts w:ascii="Helvetica" w:hAnsi="Helvetica"/>
        </w:rPr>
        <w:t xml:space="preserve">isotropic </w:t>
      </w:r>
      <w:r w:rsidR="00E82D8B">
        <w:rPr>
          <w:rFonts w:ascii="Helvetica" w:hAnsi="Helvetica"/>
        </w:rPr>
        <w:t xml:space="preserve">dispersion correction was </w:t>
      </w:r>
      <w:r w:rsidR="00CF013C">
        <w:rPr>
          <w:rFonts w:ascii="Helvetica" w:hAnsi="Helvetica"/>
        </w:rPr>
        <w:t>applied</w:t>
      </w:r>
      <w:r w:rsidR="00E82D8B">
        <w:rPr>
          <w:rFonts w:ascii="Helvetica" w:hAnsi="Helvetica"/>
        </w:rPr>
        <w:t xml:space="preserve"> to correct for truncation of the </w:t>
      </w:r>
      <w:proofErr w:type="spellStart"/>
      <w:r w:rsidR="00E82D8B">
        <w:rPr>
          <w:rFonts w:ascii="Helvetica" w:hAnsi="Helvetica"/>
        </w:rPr>
        <w:t>Lennard</w:t>
      </w:r>
      <w:proofErr w:type="spellEnd"/>
      <w:r w:rsidR="00E82D8B">
        <w:rPr>
          <w:rFonts w:ascii="Helvetica" w:hAnsi="Helvetica"/>
        </w:rPr>
        <w:t>-Jones potential at 9</w:t>
      </w:r>
      <w:r w:rsidR="00E82D8B" w:rsidRPr="00B11A9B">
        <w:rPr>
          <w:rFonts w:ascii="Helvetica" w:hAnsi="Helvetica"/>
        </w:rPr>
        <w:t>Å</w:t>
      </w:r>
      <w:r w:rsidR="00E82D8B">
        <w:rPr>
          <w:rFonts w:ascii="Helvetica" w:hAnsi="Helvetica"/>
        </w:rPr>
        <w:t xml:space="preserve">. </w:t>
      </w:r>
      <w:r w:rsidR="004F07E9">
        <w:rPr>
          <w:rFonts w:ascii="Helvetica" w:hAnsi="Helvetica"/>
        </w:rPr>
        <w:t>The system was automatically solvated with TIP</w:t>
      </w:r>
      <w:r w:rsidR="00D455CB">
        <w:rPr>
          <w:rFonts w:ascii="Helvetica" w:hAnsi="Helvetica"/>
        </w:rPr>
        <w:t>3</w:t>
      </w:r>
      <w:r w:rsidR="004F07E9">
        <w:rPr>
          <w:rFonts w:ascii="Helvetica" w:hAnsi="Helvetica"/>
        </w:rPr>
        <w:t>P</w:t>
      </w:r>
      <w:r w:rsidR="00523CF7">
        <w:rPr>
          <w:rFonts w:ascii="Helvetica" w:hAnsi="Helvetica"/>
        </w:rPr>
        <w:fldChar w:fldCharType="begin"/>
      </w:r>
      <w:r w:rsidR="00083FE5">
        <w:rPr>
          <w:rFonts w:ascii="Helvetica" w:hAnsi="Helvetica"/>
        </w:rPr>
        <w:instrText xml:space="preserve"> ADDIN PAPERS2_CITATIONS &lt;citation&gt;&lt;uuid&gt;532F2FD5-3C17-4B1D-9D61-02DF2A6353EE&lt;/uuid&gt;&lt;priority&gt;21&lt;/priority&gt;&lt;publications&gt;&lt;publication&gt;&lt;uuid&gt;CD12D58A-3078-4F9C-B5FF-9A40E67E3C1D&lt;/uuid&gt;&lt;volume&gt;79&lt;/volume&gt;&lt;doi&gt;10.1063/1.445869&lt;/doi&gt;&lt;startpage&gt;926&lt;/startpage&gt;&lt;publication_date&gt;99199808311200000000222000&lt;/publication_date&gt;&lt;url&gt;http://aip.scitation.org/doi/10.1063/1.445869&lt;/url&gt;&lt;type&gt;400&lt;/type&gt;&lt;title&gt;Comparison of simple potential functions for simulating liquid water&lt;/title&gt;&lt;publisher&gt;American Institute of Physics&lt;/publisher&gt;&lt;number&gt;2&lt;/number&gt;&lt;subtype&gt;400&lt;/subtype&gt;&lt;endpage&gt;935&lt;/endpage&gt;&lt;bundle&gt;&lt;publication&gt;&lt;publisher&gt;AIP Publishing&lt;/publisher&gt;&lt;title&gt;The Journal of chemical physics&lt;/title&gt;&lt;type&gt;-100&lt;/type&gt;&lt;subtype&gt;-100&lt;/subtype&gt;&lt;uuid&gt;5FE4A1BE-0F88-483B-8E8C-F7BF1ACBF267&lt;/uuid&gt;&lt;/publication&gt;&lt;/bundle&gt;&lt;authors&gt;&lt;author&gt;&lt;firstName&gt;William&lt;/firstName&gt;&lt;middleNames&gt;L&lt;/middleNames&gt;&lt;lastName&gt;Jorgensen&lt;/lastName&gt;&lt;/author&gt;&lt;author&gt;&lt;firstName&gt;Jayaraman&lt;/firstName&gt;&lt;lastName&gt;Chandrasekhar&lt;/lastName&gt;&lt;/author&gt;&lt;author&gt;&lt;firstName&gt;Jeffry&lt;/firstName&gt;&lt;middleNames&gt;D&lt;/middleNames&gt;&lt;lastName&gt;Madura&lt;/lastName&gt;&lt;/author&gt;&lt;author&gt;&lt;firstName&gt;Roger&lt;/firstName&gt;&lt;middleNames&gt;W&lt;/middleNames&gt;&lt;lastName&gt;Impey&lt;/lastName&gt;&lt;/author&gt;&lt;author&gt;&lt;firstName&gt;Michael&lt;/firstName&gt;&lt;middleNames&gt;L&lt;/middleNames&gt;&lt;lastName&gt;Klein&lt;/lastName&gt;&lt;/author&gt;&lt;/authors&gt;&lt;/publication&gt;&lt;/publications&gt;&lt;cites&gt;&lt;/cites&gt;&lt;/citation&gt;</w:instrText>
      </w:r>
      <w:r w:rsidR="00523CF7">
        <w:rPr>
          <w:rFonts w:ascii="Helvetica" w:hAnsi="Helvetica"/>
        </w:rPr>
        <w:fldChar w:fldCharType="separate"/>
      </w:r>
      <w:r w:rsidR="00523CF7">
        <w:rPr>
          <w:rFonts w:ascii="Helvetica" w:hAnsi="Helvetica" w:cs="Helvetica"/>
          <w:vertAlign w:val="superscript"/>
        </w:rPr>
        <w:t>28</w:t>
      </w:r>
      <w:r w:rsidR="00523CF7">
        <w:rPr>
          <w:rFonts w:ascii="Helvetica" w:hAnsi="Helvetica"/>
        </w:rPr>
        <w:fldChar w:fldCharType="end"/>
      </w:r>
      <w:r w:rsidR="00D455CB" w:rsidRPr="00D455CB" w:rsidDel="00D455CB">
        <w:rPr>
          <w:rFonts w:ascii="Helvetica" w:hAnsi="Helvetica"/>
        </w:rPr>
        <w:t xml:space="preserve"> </w:t>
      </w:r>
      <w:r w:rsidR="004F07E9" w:rsidRPr="00B11A9B">
        <w:rPr>
          <w:rFonts w:ascii="Helvetica" w:hAnsi="Helvetica"/>
        </w:rPr>
        <w:t xml:space="preserve"> solvent</w:t>
      </w:r>
      <w:r w:rsidRPr="00B11A9B">
        <w:rPr>
          <w:rFonts w:ascii="Helvetica" w:hAnsi="Helvetica"/>
        </w:rPr>
        <w:t xml:space="preserve"> and </w:t>
      </w:r>
      <w:r w:rsidR="009E5463" w:rsidRPr="00B11A9B">
        <w:rPr>
          <w:rFonts w:ascii="Helvetica" w:hAnsi="Helvetica"/>
        </w:rPr>
        <w:t xml:space="preserve">four neutralizing </w:t>
      </w:r>
      <w:proofErr w:type="spellStart"/>
      <w:r w:rsidR="009E5463" w:rsidRPr="00B11A9B">
        <w:rPr>
          <w:rFonts w:ascii="Helvetica" w:hAnsi="Helvetica"/>
        </w:rPr>
        <w:t>Cl</w:t>
      </w:r>
      <w:proofErr w:type="spellEnd"/>
      <w:r w:rsidR="004F07E9" w:rsidRPr="00B11A9B">
        <w:rPr>
          <w:rFonts w:ascii="Helvetica" w:hAnsi="Helvetica"/>
          <w:vertAlign w:val="superscript"/>
        </w:rPr>
        <w:t>-</w:t>
      </w:r>
      <w:r w:rsidR="004F07E9">
        <w:rPr>
          <w:rFonts w:ascii="Helvetica" w:hAnsi="Helvetica"/>
          <w:vertAlign w:val="superscript"/>
        </w:rPr>
        <w:t xml:space="preserve"> </w:t>
      </w:r>
      <w:r w:rsidR="004F07E9">
        <w:rPr>
          <w:rFonts w:ascii="Helvetica" w:hAnsi="Helvetica"/>
        </w:rPr>
        <w:t>ions</w:t>
      </w:r>
      <w:ins w:id="36" w:author="Albanese, Steven/GSK Graduate School" w:date="2018-02-20T14:12:00Z">
        <w:r w:rsidR="00C151B7">
          <w:rPr>
            <w:rFonts w:ascii="Helvetica" w:hAnsi="Helvetica"/>
          </w:rPr>
          <w:t xml:space="preserve">, </w:t>
        </w:r>
        <w:proofErr w:type="spellStart"/>
        <w:r w:rsidR="00C151B7">
          <w:rPr>
            <w:rFonts w:ascii="Helvetica" w:hAnsi="Helvetica"/>
          </w:rPr>
          <w:t>paramterized</w:t>
        </w:r>
        <w:proofErr w:type="spellEnd"/>
        <w:r w:rsidR="00C151B7">
          <w:rPr>
            <w:rFonts w:ascii="Helvetica" w:hAnsi="Helvetica"/>
          </w:rPr>
          <w:t xml:space="preserve"> using the </w:t>
        </w:r>
        <w:proofErr w:type="spellStart"/>
        <w:r w:rsidR="00C151B7">
          <w:rPr>
            <w:rFonts w:ascii="Helvetica" w:hAnsi="Helvetica"/>
          </w:rPr>
          <w:t>Joung</w:t>
        </w:r>
        <w:proofErr w:type="spellEnd"/>
        <w:r w:rsidR="00C151B7">
          <w:rPr>
            <w:rFonts w:ascii="Helvetica" w:hAnsi="Helvetica"/>
          </w:rPr>
          <w:t xml:space="preserve"> and </w:t>
        </w:r>
        <w:proofErr w:type="spellStart"/>
        <w:r w:rsidR="00C151B7">
          <w:rPr>
            <w:rFonts w:ascii="Helvetica" w:hAnsi="Helvetica"/>
          </w:rPr>
          <w:t>Cheaham</w:t>
        </w:r>
        <w:proofErr w:type="spellEnd"/>
        <w:r w:rsidR="00C151B7">
          <w:rPr>
            <w:rFonts w:ascii="Helvetica" w:hAnsi="Helvetica"/>
          </w:rPr>
          <w:t xml:space="preserve"> paramters</w:t>
        </w:r>
        <w:r w:rsidR="00C151B7">
          <w:rPr>
            <w:rFonts w:ascii="Helvetica" w:hAnsi="Helvetica"/>
          </w:rPr>
          <w:fldChar w:fldCharType="begin"/>
        </w:r>
      </w:ins>
      <w:r w:rsidR="00083FE5">
        <w:rPr>
          <w:rFonts w:ascii="Helvetica" w:hAnsi="Helvetica"/>
        </w:rPr>
        <w:instrText xml:space="preserve"> ADDIN PAPERS2_CITATIONS &lt;citation&gt;&lt;uuid&gt;C76CA265-8F8B-41AF-BF09-4763CE8CD3EE&lt;/uuid&gt;&lt;priority&gt;0&lt;/priority&gt;&lt;publications&gt;&lt;publication&gt;&lt;uuid&gt;359A50E9-E317-4F4E-94B9-C11233E84609&lt;/uuid&gt;&lt;volume&gt;112&lt;/volume&gt;&lt;doi&gt;10.1021/jp8001614&lt;/doi&gt;&lt;startpage&gt;9020&lt;/startpage&gt;&lt;publication_date&gt;99200807311200000000222000&lt;/publication_date&gt;&lt;url&gt;http://pubs.acs.org/doi/abs/10.1021/jp8001614&lt;/url&gt;&lt;type&gt;400&lt;/type&gt;&lt;title&gt;Determination of alkali and halide monovalent ion parameters for use in explicitly solvated biomolecular simulations.&lt;/title&gt;&lt;publisher&gt;American Chemical Society&lt;/publisher&gt;&lt;institution&gt;Department of Bioengineering, College of Engineering, University of Utah, 2000 South 30 East, Skaggs Hall 201, Salt Lake City, UT 84112, USA.&lt;/institution&gt;&lt;number&gt;30&lt;/number&gt;&lt;subtype&gt;400&lt;/subtype&gt;&lt;endpage&gt;9041&lt;/endpage&gt;&lt;bundle&gt;&lt;publication&gt;&lt;title&gt;The Journal of Physical Chemistry B&lt;/title&gt;&lt;type&gt;-100&lt;/type&gt;&lt;subtype&gt;-100&lt;/subtype&gt;&lt;uuid&gt;AC07915B-0EF8-4030-9EB3-8CA12C93E10B&lt;/uuid&gt;&lt;/publication&gt;&lt;/bundle&gt;&lt;authors&gt;&lt;author&gt;&lt;firstName&gt;In&lt;/firstName&gt;&lt;middleNames&gt;Suk&lt;/middleNames&gt;&lt;lastName&gt;Joung&lt;/lastName&gt;&lt;/author&gt;&lt;author&gt;&lt;firstName&gt;Thomas&lt;/firstName&gt;&lt;middleNames&gt;E&lt;/middleNames&gt;&lt;lastName&gt;Cheatham&lt;/lastName&gt;&lt;/author&gt;&lt;/authors&gt;&lt;/publication&gt;&lt;/publications&gt;&lt;cites&gt;&lt;/cites&gt;&lt;/citation&gt;</w:instrText>
      </w:r>
      <w:r w:rsidR="00C151B7">
        <w:rPr>
          <w:rFonts w:ascii="Helvetica" w:hAnsi="Helvetica"/>
        </w:rPr>
        <w:fldChar w:fldCharType="separate"/>
      </w:r>
      <w:ins w:id="37" w:author="Albanese, Steven/GSK Graduate School" w:date="2018-02-20T14:21:00Z">
        <w:r w:rsidR="00083FE5">
          <w:rPr>
            <w:rFonts w:ascii="Helvetica" w:hAnsi="Helvetica" w:cs="Helvetica"/>
            <w:vertAlign w:val="superscript"/>
          </w:rPr>
          <w:t>29</w:t>
        </w:r>
      </w:ins>
      <w:ins w:id="38" w:author="Albanese, Steven/GSK Graduate School" w:date="2018-02-20T14:12:00Z">
        <w:r w:rsidR="00C151B7">
          <w:rPr>
            <w:rFonts w:ascii="Helvetica" w:hAnsi="Helvetica"/>
          </w:rPr>
          <w:fldChar w:fldCharType="end"/>
        </w:r>
        <w:r w:rsidR="00C151B7">
          <w:rPr>
            <w:rFonts w:ascii="Helvetica" w:hAnsi="Helvetica"/>
          </w:rPr>
          <w:t xml:space="preserve">. </w:t>
        </w:r>
      </w:ins>
      <w:r w:rsidR="00362BA1">
        <w:rPr>
          <w:rFonts w:ascii="Helvetica" w:hAnsi="Helvetica"/>
        </w:rPr>
        <w:t xml:space="preserve">Production alchemical Hamiltonian exchange free energy </w:t>
      </w:r>
      <w:r w:rsidR="00055D0F" w:rsidRPr="00B11A9B">
        <w:rPr>
          <w:rFonts w:ascii="Helvetica" w:hAnsi="Helvetica"/>
        </w:rPr>
        <w:t>calculation</w:t>
      </w:r>
      <w:r w:rsidR="00362BA1">
        <w:rPr>
          <w:rFonts w:ascii="Helvetica" w:hAnsi="Helvetica"/>
        </w:rPr>
        <w:t>s</w:t>
      </w:r>
      <w:r w:rsidR="00055D0F" w:rsidRPr="00B11A9B">
        <w:rPr>
          <w:rFonts w:ascii="Helvetica" w:hAnsi="Helvetica"/>
        </w:rPr>
        <w:t xml:space="preserve"> </w:t>
      </w:r>
      <w:r w:rsidR="00362BA1">
        <w:rPr>
          <w:rFonts w:ascii="Helvetica" w:hAnsi="Helvetica"/>
        </w:rPr>
        <w:t>were</w:t>
      </w:r>
      <w:r w:rsidR="00055D0F" w:rsidRPr="00B11A9B">
        <w:rPr>
          <w:rFonts w:ascii="Helvetica" w:hAnsi="Helvetica"/>
        </w:rPr>
        <w:t xml:space="preserve"> carried out </w:t>
      </w:r>
      <w:r w:rsidR="00F23155">
        <w:rPr>
          <w:rFonts w:ascii="Helvetica" w:hAnsi="Helvetica"/>
        </w:rPr>
        <w:t xml:space="preserve">at 300 K and 1 </w:t>
      </w:r>
      <w:proofErr w:type="spellStart"/>
      <w:r w:rsidR="00F23155">
        <w:rPr>
          <w:rFonts w:ascii="Helvetica" w:hAnsi="Helvetica"/>
        </w:rPr>
        <w:t>atm</w:t>
      </w:r>
      <w:proofErr w:type="spellEnd"/>
      <w:r w:rsidR="00F23155">
        <w:rPr>
          <w:rFonts w:ascii="Helvetica" w:hAnsi="Helvetica"/>
        </w:rPr>
        <w:t xml:space="preserve"> </w:t>
      </w:r>
      <w:r w:rsidR="009E5463" w:rsidRPr="00B11A9B">
        <w:rPr>
          <w:rFonts w:ascii="Helvetica" w:hAnsi="Helvetica"/>
        </w:rPr>
        <w:t xml:space="preserve">using a </w:t>
      </w:r>
      <w:proofErr w:type="spellStart"/>
      <w:r w:rsidR="009E5463" w:rsidRPr="00B11A9B">
        <w:rPr>
          <w:rFonts w:ascii="Helvetica" w:hAnsi="Helvetica"/>
        </w:rPr>
        <w:t>Langevin</w:t>
      </w:r>
      <w:proofErr w:type="spellEnd"/>
      <w:r w:rsidR="009E5463" w:rsidRPr="00B11A9B">
        <w:rPr>
          <w:rFonts w:ascii="Helvetica" w:hAnsi="Helvetica"/>
        </w:rPr>
        <w:t xml:space="preserve"> integrator (VRORV splitting)</w:t>
      </w:r>
      <w:ins w:id="39" w:author="Albanese, Steven/GSK Graduate School" w:date="2018-02-20T13:01:00Z">
        <w:r w:rsidR="00B80604">
          <w:rPr>
            <w:rFonts w:ascii="Helvetica" w:hAnsi="Helvetica"/>
          </w:rPr>
          <w:fldChar w:fldCharType="begin"/>
        </w:r>
      </w:ins>
      <w:r w:rsidR="00083FE5">
        <w:rPr>
          <w:rFonts w:ascii="Helvetica" w:hAnsi="Helvetica"/>
        </w:rPr>
        <w:instrText xml:space="preserve"> ADDIN PAPERS2_CITATIONS &lt;citation&gt;&lt;uuid&gt;94E3AB9B-9E2D-4E20-B35F-ACD444D76A37&lt;/uuid&gt;&lt;priority&gt;0&lt;/priority&gt;&lt;publications&gt;&lt;publication&gt;&lt;volume&gt;472&lt;/volume&gt;&lt;publication_date&gt;99201605001200000000220000&lt;/publication_date&gt;&lt;number&gt;2189&lt;/number&gt;&lt;doi&gt;10.1098/rspa.2016.0138&lt;/doi&gt;&lt;institution&gt;School of Mathematics and Maxwell Institute of Mathematical Sciences, University of Edinburgh , James Clerk Maxwell Building, Peter Guthrie Tait Road, Edinburgh EH9 3FD, UK.&lt;/institution&gt;&lt;title&gt;Efficient molecular dynamics using geodesic integration and solvent-solute splitting.&lt;/title&gt;&lt;uuid&gt;49BC44C9-F3DC-4AB5-9672-71281BCEB8D0&lt;/uuid&gt;&lt;subtype&gt;400&lt;/subtype&gt;&lt;startpage&gt;20160138&lt;/startpage&gt;&lt;type&gt;400&lt;/type&gt;&lt;url&gt;http://rspa.royalsocietypublishing.org/lookup/doi/10.1098/rspa.2016.0138&lt;/url&gt;&lt;bundle&gt;&lt;publication&gt;&lt;title&gt;Proceedings. Mathematical, physical, and engineering sciences&lt;/title&gt;&lt;type&gt;-100&lt;/type&gt;&lt;subtype&gt;-100&lt;/subtype&gt;&lt;uuid&gt;1A8E8A34-A61A-4E0B-ADD8-312B16F1356B&lt;/uuid&gt;&lt;/publication&gt;&lt;/bundle&gt;&lt;authors&gt;&lt;author&gt;&lt;firstName&gt;Benedict&lt;/firstName&gt;&lt;lastName&gt;Leimkuhler&lt;/lastName&gt;&lt;/author&gt;&lt;author&gt;&lt;firstName&gt;Charles&lt;/firstName&gt;&lt;lastName&gt;Matthews&lt;/lastName&gt;&lt;/author&gt;&lt;/authors&gt;&lt;/publication&gt;&lt;/publications&gt;&lt;cites&gt;&lt;/cites&gt;&lt;/citation&gt;</w:instrText>
      </w:r>
      <w:r w:rsidR="00B80604">
        <w:rPr>
          <w:rFonts w:ascii="Helvetica" w:hAnsi="Helvetica"/>
        </w:rPr>
        <w:fldChar w:fldCharType="separate"/>
      </w:r>
      <w:ins w:id="40" w:author="Albanese, Steven/GSK Graduate School" w:date="2018-02-20T14:21:00Z">
        <w:r w:rsidR="00083FE5">
          <w:rPr>
            <w:rFonts w:ascii="Helvetica" w:hAnsi="Helvetica" w:cs="Helvetica"/>
            <w:vertAlign w:val="superscript"/>
          </w:rPr>
          <w:t>30</w:t>
        </w:r>
      </w:ins>
      <w:ins w:id="41" w:author="Albanese, Steven/GSK Graduate School" w:date="2018-02-20T13:01:00Z">
        <w:r w:rsidR="00B80604">
          <w:rPr>
            <w:rFonts w:ascii="Helvetica" w:hAnsi="Helvetica"/>
          </w:rPr>
          <w:fldChar w:fldCharType="end"/>
        </w:r>
      </w:ins>
      <w:r w:rsidR="009E5463" w:rsidRPr="00B11A9B">
        <w:rPr>
          <w:rFonts w:ascii="Helvetica" w:hAnsi="Helvetica"/>
        </w:rPr>
        <w:t xml:space="preserve"> with a 2</w:t>
      </w:r>
      <w:r w:rsidR="00E10F95">
        <w:rPr>
          <w:rFonts w:ascii="Helvetica" w:hAnsi="Helvetica"/>
        </w:rPr>
        <w:t xml:space="preserve"> </w:t>
      </w:r>
      <w:proofErr w:type="spellStart"/>
      <w:r w:rsidR="009E5463" w:rsidRPr="00B11A9B">
        <w:rPr>
          <w:rFonts w:ascii="Helvetica" w:hAnsi="Helvetica"/>
        </w:rPr>
        <w:t>fs</w:t>
      </w:r>
      <w:proofErr w:type="spellEnd"/>
      <w:r w:rsidR="009E5463" w:rsidRPr="00B11A9B">
        <w:rPr>
          <w:rFonts w:ascii="Helvetica" w:hAnsi="Helvetica"/>
        </w:rPr>
        <w:t xml:space="preserve"> </w:t>
      </w:r>
      <w:proofErr w:type="spellStart"/>
      <w:r w:rsidR="009E5463" w:rsidRPr="00B11A9B">
        <w:rPr>
          <w:rFonts w:ascii="Helvetica" w:hAnsi="Helvetica"/>
        </w:rPr>
        <w:t>timestep</w:t>
      </w:r>
      <w:proofErr w:type="spellEnd"/>
      <w:r w:rsidR="00523CF7">
        <w:rPr>
          <w:rFonts w:ascii="Helvetica" w:hAnsi="Helvetica"/>
        </w:rPr>
        <w:t xml:space="preserve">, </w:t>
      </w:r>
      <w:r w:rsidR="004022C7">
        <w:rPr>
          <w:rFonts w:ascii="Helvetica" w:hAnsi="Helvetica"/>
        </w:rPr>
        <w:t>5.0 ps</w:t>
      </w:r>
      <w:r w:rsidR="004022C7">
        <w:rPr>
          <w:rFonts w:ascii="Helvetica" w:hAnsi="Helvetica"/>
          <w:vertAlign w:val="superscript"/>
        </w:rPr>
        <w:t>-1</w:t>
      </w:r>
      <w:r w:rsidR="004022C7">
        <w:rPr>
          <w:rFonts w:ascii="Helvetica" w:hAnsi="Helvetica"/>
        </w:rPr>
        <w:t xml:space="preserve"> collision rate</w:t>
      </w:r>
      <w:r w:rsidR="00055D0F" w:rsidRPr="00B11A9B">
        <w:rPr>
          <w:rFonts w:ascii="Helvetica" w:hAnsi="Helvetica"/>
        </w:rPr>
        <w:t>,</w:t>
      </w:r>
      <w:r w:rsidR="009E5463" w:rsidRPr="00B11A9B">
        <w:rPr>
          <w:rFonts w:ascii="Helvetica" w:hAnsi="Helvetica"/>
        </w:rPr>
        <w:t xml:space="preserve"> and a </w:t>
      </w:r>
      <w:r w:rsidR="00F23155">
        <w:rPr>
          <w:rFonts w:ascii="Helvetica" w:hAnsi="Helvetica"/>
        </w:rPr>
        <w:t xml:space="preserve">molecular-scaling </w:t>
      </w:r>
      <w:r w:rsidR="009E5463" w:rsidRPr="00B11A9B">
        <w:rPr>
          <w:rFonts w:ascii="Helvetica" w:hAnsi="Helvetica"/>
        </w:rPr>
        <w:t xml:space="preserve">Monte Carlo </w:t>
      </w:r>
      <w:proofErr w:type="spellStart"/>
      <w:r w:rsidR="009E5463" w:rsidRPr="00B11A9B">
        <w:rPr>
          <w:rFonts w:ascii="Helvetica" w:hAnsi="Helvetica"/>
        </w:rPr>
        <w:t>barostat</w:t>
      </w:r>
      <w:proofErr w:type="spellEnd"/>
      <w:r w:rsidR="00055D0F" w:rsidRPr="00B11A9B">
        <w:rPr>
          <w:rFonts w:ascii="Helvetica" w:hAnsi="Helvetica"/>
        </w:rPr>
        <w:t xml:space="preserve">. Ro 08-2750 and Ro A6 were run for 10000 iterations </w:t>
      </w:r>
      <w:r w:rsidR="00F2536C">
        <w:rPr>
          <w:rFonts w:ascii="Helvetica" w:hAnsi="Helvetica"/>
        </w:rPr>
        <w:t xml:space="preserve">(50 ns/replica) </w:t>
      </w:r>
      <w:r w:rsidR="00055D0F" w:rsidRPr="00B11A9B">
        <w:rPr>
          <w:rFonts w:ascii="Helvetica" w:hAnsi="Helvetica"/>
        </w:rPr>
        <w:t xml:space="preserve">with 2500 </w:t>
      </w:r>
      <w:proofErr w:type="spellStart"/>
      <w:r w:rsidR="00055D0F" w:rsidRPr="00B11A9B">
        <w:rPr>
          <w:rFonts w:ascii="Helvetica" w:hAnsi="Helvetica"/>
        </w:rPr>
        <w:t>timesteps</w:t>
      </w:r>
      <w:proofErr w:type="spellEnd"/>
      <w:r w:rsidR="00055D0F" w:rsidRPr="00B11A9B">
        <w:rPr>
          <w:rFonts w:ascii="Helvetica" w:hAnsi="Helvetica"/>
        </w:rPr>
        <w:t xml:space="preserve"> </w:t>
      </w:r>
      <w:r w:rsidR="00F2536C">
        <w:rPr>
          <w:rFonts w:ascii="Helvetica" w:hAnsi="Helvetica"/>
        </w:rPr>
        <w:t xml:space="preserve">(5 </w:t>
      </w:r>
      <w:proofErr w:type="spellStart"/>
      <w:r w:rsidR="00F2536C">
        <w:rPr>
          <w:rFonts w:ascii="Helvetica" w:hAnsi="Helvetica"/>
        </w:rPr>
        <w:t>ps</w:t>
      </w:r>
      <w:proofErr w:type="spellEnd"/>
      <w:r w:rsidR="00F2536C">
        <w:rPr>
          <w:rFonts w:ascii="Helvetica" w:hAnsi="Helvetica"/>
        </w:rPr>
        <w:t xml:space="preserve">) </w:t>
      </w:r>
      <w:r w:rsidR="00055D0F" w:rsidRPr="00B11A9B">
        <w:rPr>
          <w:rFonts w:ascii="Helvetica" w:hAnsi="Helvetica"/>
        </w:rPr>
        <w:t xml:space="preserve">per iteration, while Ro-OH was run for 15000 iterations </w:t>
      </w:r>
      <w:r w:rsidR="00F2536C">
        <w:rPr>
          <w:rFonts w:ascii="Helvetica" w:hAnsi="Helvetica"/>
        </w:rPr>
        <w:t xml:space="preserve">(75 ns/replica) </w:t>
      </w:r>
      <w:r w:rsidR="00055D0F" w:rsidRPr="00B11A9B">
        <w:rPr>
          <w:rFonts w:ascii="Helvetica" w:hAnsi="Helvetica"/>
        </w:rPr>
        <w:t xml:space="preserve">with 2500 </w:t>
      </w:r>
      <w:proofErr w:type="spellStart"/>
      <w:r w:rsidR="00055D0F" w:rsidRPr="00B11A9B">
        <w:rPr>
          <w:rFonts w:ascii="Helvetica" w:hAnsi="Helvetica"/>
        </w:rPr>
        <w:t>timesteps</w:t>
      </w:r>
      <w:proofErr w:type="spellEnd"/>
      <w:r w:rsidR="00055D0F" w:rsidRPr="00B11A9B">
        <w:rPr>
          <w:rFonts w:ascii="Helvetica" w:hAnsi="Helvetica"/>
        </w:rPr>
        <w:t xml:space="preserve"> </w:t>
      </w:r>
      <w:r w:rsidR="00F2536C">
        <w:rPr>
          <w:rFonts w:ascii="Helvetica" w:hAnsi="Helvetica"/>
        </w:rPr>
        <w:t xml:space="preserve">(5 </w:t>
      </w:r>
      <w:proofErr w:type="spellStart"/>
      <w:r w:rsidR="00F2536C">
        <w:rPr>
          <w:rFonts w:ascii="Helvetica" w:hAnsi="Helvetica"/>
        </w:rPr>
        <w:t>ps</w:t>
      </w:r>
      <w:proofErr w:type="spellEnd"/>
      <w:r w:rsidR="00F2536C">
        <w:rPr>
          <w:rFonts w:ascii="Helvetica" w:hAnsi="Helvetica"/>
        </w:rPr>
        <w:t xml:space="preserve">) </w:t>
      </w:r>
      <w:r w:rsidR="00055D0F" w:rsidRPr="00B11A9B">
        <w:rPr>
          <w:rFonts w:ascii="Helvetica" w:hAnsi="Helvetica"/>
        </w:rPr>
        <w:t>per iteration.</w:t>
      </w:r>
      <w:r w:rsidR="009E5463" w:rsidRPr="00B11A9B">
        <w:rPr>
          <w:rFonts w:ascii="Helvetica" w:hAnsi="Helvetica"/>
        </w:rPr>
        <w:t xml:space="preserve"> </w:t>
      </w:r>
      <w:r w:rsidR="001A601F">
        <w:rPr>
          <w:rFonts w:ascii="Helvetica" w:hAnsi="Helvetica"/>
        </w:rPr>
        <w:t xml:space="preserve">Complex configurations were stored for each replica once per iteration. </w:t>
      </w:r>
      <w:r w:rsidR="009E5463" w:rsidRPr="00B11A9B">
        <w:rPr>
          <w:rFonts w:ascii="Helvetica" w:hAnsi="Helvetica"/>
        </w:rPr>
        <w:t xml:space="preserve">Replica </w:t>
      </w:r>
      <w:r w:rsidR="005B7BEF">
        <w:rPr>
          <w:rFonts w:ascii="Helvetica" w:hAnsi="Helvetica"/>
        </w:rPr>
        <w:t>e</w:t>
      </w:r>
      <w:r w:rsidR="009E5463" w:rsidRPr="00B11A9B">
        <w:rPr>
          <w:rFonts w:ascii="Helvetica" w:hAnsi="Helvetica"/>
        </w:rPr>
        <w:t>xchange step</w:t>
      </w:r>
      <w:r w:rsidR="005B7BEF">
        <w:rPr>
          <w:rFonts w:ascii="Helvetica" w:hAnsi="Helvetica"/>
        </w:rPr>
        <w:t>s</w:t>
      </w:r>
      <w:r w:rsidR="009E5463" w:rsidRPr="00B11A9B">
        <w:rPr>
          <w:rFonts w:ascii="Helvetica" w:hAnsi="Helvetica"/>
        </w:rPr>
        <w:t xml:space="preserve"> w</w:t>
      </w:r>
      <w:r w:rsidR="005B7BEF">
        <w:rPr>
          <w:rFonts w:ascii="Helvetica" w:hAnsi="Helvetica"/>
        </w:rPr>
        <w:t>ere</w:t>
      </w:r>
      <w:r w:rsidR="009E5463" w:rsidRPr="00B11A9B">
        <w:rPr>
          <w:rFonts w:ascii="Helvetica" w:hAnsi="Helvetica"/>
        </w:rPr>
        <w:t xml:space="preserve"> performed each iteration </w:t>
      </w:r>
      <w:r w:rsidR="005B7BEF">
        <w:rPr>
          <w:rFonts w:ascii="Helvetica" w:hAnsi="Helvetica"/>
        </w:rPr>
        <w:t xml:space="preserve">to mix replicas </w:t>
      </w:r>
      <w:r w:rsidR="009E5463" w:rsidRPr="00B11A9B">
        <w:rPr>
          <w:rFonts w:ascii="Helvetica" w:hAnsi="Helvetica"/>
        </w:rPr>
        <w:t>using the Gibbs samp</w:t>
      </w:r>
      <w:r w:rsidR="00CA0CCA" w:rsidRPr="00B11A9B">
        <w:rPr>
          <w:rFonts w:ascii="Helvetica" w:hAnsi="Helvetica"/>
        </w:rPr>
        <w:t>ling scheme described previously</w:t>
      </w:r>
      <w:r w:rsidR="00CA0CCA" w:rsidRPr="00B11A9B">
        <w:rPr>
          <w:rFonts w:ascii="Helvetica" w:hAnsi="Helvetica"/>
        </w:rPr>
        <w:fldChar w:fldCharType="begin"/>
      </w:r>
      <w:r w:rsidR="00083FE5">
        <w:rPr>
          <w:rFonts w:ascii="Helvetica" w:hAnsi="Helvetica"/>
        </w:rPr>
        <w:instrText xml:space="preserve"> ADDIN PAPERS2_CITATIONS &lt;citation&gt;&lt;uuid&gt;7AFA9B38-EF6F-48FE-B1ED-13D5C5158D8F&lt;/uuid&gt;&lt;priority&gt;0&lt;/priority&gt;&lt;publications&gt;&lt;publication&gt;&lt;uuid&gt;1C13FA7A-65F9-48B4-9630-605EBFBBB007&lt;/uuid&gt;&lt;volume&gt;135&lt;/volume&gt;&lt;doi&gt;10.1063/1.3660669&lt;/doi&gt;&lt;startpage&gt;194110&lt;/startpage&gt;&lt;publication_date&gt;99201111211200000000222000&lt;/publication_date&gt;&lt;url&gt;http://scitation.aip.org/content/aip/journal/jcp/135/19/10.1063/1.3660669&lt;/url&gt;&lt;citekey&gt;Chodera:2011ia&lt;/citekey&gt;&lt;type&gt;400&lt;/type&gt;&lt;title&gt;Replica exchange and expanded ensemble simulations as Gibbs sampling: simple improvements for enhanced mixing.&lt;/title&gt;&lt;publisher&gt;AIP Publishing&lt;/publisher&gt;&lt;institution&gt;California Institute for Quantitative Biosciences (QB3), University of California, Berkeley, 260J Stanley Hall, Berkeley, California 94720, USA. jchodera@berkeley.edu&lt;/institution&gt;&lt;number&gt;19&lt;/number&gt;&lt;subtype&gt;400&lt;/subtype&gt;&lt;bundle&gt;&lt;publication&gt;&lt;publisher&gt;AIP Publishing&lt;/publisher&gt;&lt;title&gt;The Journal of chemical physics&lt;/title&gt;&lt;type&gt;-100&lt;/type&gt;&lt;subtype&gt;-100&lt;/subtype&gt;&lt;uuid&gt;5FE4A1BE-0F88-483B-8E8C-F7BF1ACBF267&lt;/uuid&gt;&lt;/publication&gt;&lt;/bundle&gt;&lt;authors&gt;&lt;author&gt;&lt;firstName&gt;John&lt;/firstName&gt;&lt;middleNames&gt;D&lt;/middleNames&gt;&lt;lastName&gt;Chodera&lt;/lastName&gt;&lt;/author&gt;&lt;author&gt;&lt;firstName&gt;Michael&lt;/firstName&gt;&lt;middleNames&gt;R&lt;/middleNames&gt;&lt;lastName&gt;Shirts&lt;/lastName&gt;&lt;/author&gt;&lt;/authors&gt;&lt;/publication&gt;&lt;/publications&gt;&lt;cites&gt;&lt;/cites&gt;&lt;/citation&gt;</w:instrText>
      </w:r>
      <w:r w:rsidR="00CA0CCA" w:rsidRPr="00B11A9B">
        <w:rPr>
          <w:rFonts w:ascii="Helvetica" w:hAnsi="Helvetica"/>
        </w:rPr>
        <w:fldChar w:fldCharType="separate"/>
      </w:r>
      <w:ins w:id="42" w:author="Albanese, Steven/GSK Graduate School" w:date="2018-02-20T14:21:00Z">
        <w:r w:rsidR="00083FE5">
          <w:rPr>
            <w:rFonts w:ascii="Helvetica" w:hAnsi="Helvetica" w:cs="Helvetica"/>
            <w:vertAlign w:val="superscript"/>
          </w:rPr>
          <w:t>31</w:t>
        </w:r>
      </w:ins>
      <w:del w:id="43" w:author="Albanese, Steven/GSK Graduate School" w:date="2018-02-20T14:21:00Z">
        <w:r w:rsidR="00523CF7" w:rsidDel="00083FE5">
          <w:rPr>
            <w:rFonts w:ascii="Helvetica" w:hAnsi="Helvetica" w:cs="Helvetica"/>
            <w:vertAlign w:val="superscript"/>
          </w:rPr>
          <w:delText>29</w:delText>
        </w:r>
      </w:del>
      <w:r w:rsidR="00CA0CCA" w:rsidRPr="00B11A9B">
        <w:rPr>
          <w:rFonts w:ascii="Helvetica" w:hAnsi="Helvetica"/>
        </w:rPr>
        <w:fldChar w:fldCharType="end"/>
      </w:r>
      <w:r w:rsidR="009E5463" w:rsidRPr="00B11A9B">
        <w:rPr>
          <w:rFonts w:ascii="Helvetica" w:hAnsi="Helvetica"/>
        </w:rPr>
        <w:t>.</w:t>
      </w:r>
      <w:r w:rsidR="00055D0F" w:rsidRPr="00B11A9B">
        <w:rPr>
          <w:rFonts w:ascii="Helvetica" w:hAnsi="Helvetica"/>
        </w:rPr>
        <w:t xml:space="preserve"> The alchemical pathway was automatically determined for each compound using the YANK </w:t>
      </w:r>
      <w:proofErr w:type="spellStart"/>
      <w:r w:rsidR="00055D0F" w:rsidRPr="00B11A9B">
        <w:rPr>
          <w:rFonts w:ascii="Helvetica" w:hAnsi="Helvetica"/>
        </w:rPr>
        <w:t>autoprotocol</w:t>
      </w:r>
      <w:proofErr w:type="spellEnd"/>
      <w:r w:rsidR="00055D0F" w:rsidRPr="00B11A9B">
        <w:rPr>
          <w:rFonts w:ascii="Helvetica" w:hAnsi="Helvetica"/>
        </w:rPr>
        <w:t xml:space="preserve"> </w:t>
      </w:r>
      <w:r w:rsidR="0097579E">
        <w:rPr>
          <w:rFonts w:ascii="Helvetica" w:hAnsi="Helvetica"/>
        </w:rPr>
        <w:t xml:space="preserve">protocol </w:t>
      </w:r>
      <w:r w:rsidR="00A7089D">
        <w:rPr>
          <w:rFonts w:ascii="Helvetica" w:hAnsi="Helvetica"/>
        </w:rPr>
        <w:t xml:space="preserve">trailblazing </w:t>
      </w:r>
      <w:r w:rsidR="00055D0F" w:rsidRPr="00B11A9B">
        <w:rPr>
          <w:rFonts w:ascii="Helvetica" w:hAnsi="Helvetica"/>
        </w:rPr>
        <w:t xml:space="preserve">feature. </w:t>
      </w:r>
    </w:p>
    <w:p w14:paraId="47125A52" w14:textId="77777777" w:rsidR="0013041D" w:rsidRPr="00B11A9B" w:rsidRDefault="0013041D" w:rsidP="000B3CF8">
      <w:pPr>
        <w:jc w:val="both"/>
        <w:rPr>
          <w:rFonts w:ascii="Helvetica" w:hAnsi="Helvetica"/>
        </w:rPr>
      </w:pPr>
    </w:p>
    <w:p w14:paraId="763E15CB" w14:textId="48958461" w:rsidR="00D321F2" w:rsidRDefault="00905658" w:rsidP="000B3CF8">
      <w:pPr>
        <w:jc w:val="both"/>
        <w:rPr>
          <w:rFonts w:ascii="Helvetica" w:hAnsi="Helvetica" w:cs="Lucida Grande"/>
          <w:color w:val="000000"/>
        </w:rPr>
      </w:pPr>
      <w:r>
        <w:rPr>
          <w:rFonts w:ascii="Helvetica" w:hAnsi="Helvetica"/>
          <w:i/>
        </w:rPr>
        <w:t>Absolute b</w:t>
      </w:r>
      <w:r w:rsidR="00AF2261">
        <w:rPr>
          <w:rFonts w:ascii="Helvetica" w:hAnsi="Helvetica"/>
          <w:i/>
        </w:rPr>
        <w:t>inding f</w:t>
      </w:r>
      <w:r w:rsidR="00AF2261" w:rsidRPr="00B11A9B">
        <w:rPr>
          <w:rFonts w:ascii="Helvetica" w:hAnsi="Helvetica"/>
          <w:i/>
        </w:rPr>
        <w:t xml:space="preserve">ree </w:t>
      </w:r>
      <w:r w:rsidR="00AF2261">
        <w:rPr>
          <w:rFonts w:ascii="Helvetica" w:hAnsi="Helvetica"/>
          <w:i/>
        </w:rPr>
        <w:t>e</w:t>
      </w:r>
      <w:r w:rsidR="0013041D" w:rsidRPr="00B11A9B">
        <w:rPr>
          <w:rFonts w:ascii="Helvetica" w:hAnsi="Helvetica"/>
          <w:i/>
        </w:rPr>
        <w:t xml:space="preserve">nergy </w:t>
      </w:r>
      <w:r w:rsidR="00AF2261">
        <w:rPr>
          <w:rFonts w:ascii="Helvetica" w:hAnsi="Helvetica"/>
          <w:i/>
        </w:rPr>
        <w:t>e</w:t>
      </w:r>
      <w:r w:rsidR="0013041D" w:rsidRPr="00B11A9B">
        <w:rPr>
          <w:rFonts w:ascii="Helvetica" w:hAnsi="Helvetica"/>
          <w:i/>
        </w:rPr>
        <w:t xml:space="preserve">stimates. </w:t>
      </w:r>
      <w:r w:rsidR="00EB27FF">
        <w:rPr>
          <w:rFonts w:ascii="Helvetica" w:hAnsi="Helvetica"/>
        </w:rPr>
        <w:t>Absolute free energies (</w:t>
      </w:r>
      <w:r w:rsidR="003700EB" w:rsidRPr="003700EB">
        <w:rPr>
          <w:rFonts w:ascii="Helvetica" w:hAnsi="Helvetica" w:cs="Lucida Grande"/>
          <w:color w:val="000000"/>
        </w:rPr>
        <w:t>ΔG</w:t>
      </w:r>
      <w:r w:rsidR="00EB27FF">
        <w:rPr>
          <w:rFonts w:ascii="Helvetica" w:hAnsi="Helvetica" w:cs="Lucida Grande"/>
          <w:color w:val="000000"/>
        </w:rPr>
        <w:t>)</w:t>
      </w:r>
      <w:r w:rsidR="003700EB">
        <w:rPr>
          <w:rFonts w:ascii="Helvetica" w:hAnsi="Helvetica" w:cs="Lucida Grande"/>
          <w:color w:val="000000"/>
        </w:rPr>
        <w:t xml:space="preserve"> of binding for each compound was estimated using MBAR</w:t>
      </w:r>
      <w:r w:rsidR="003700EB">
        <w:rPr>
          <w:rFonts w:ascii="Helvetica" w:hAnsi="Helvetica" w:cs="Lucida Grande"/>
          <w:color w:val="000000"/>
        </w:rPr>
        <w:fldChar w:fldCharType="begin"/>
      </w:r>
      <w:r w:rsidR="00083FE5">
        <w:rPr>
          <w:rFonts w:ascii="Helvetica" w:hAnsi="Helvetica" w:cs="Lucida Grande"/>
          <w:color w:val="000000"/>
        </w:rPr>
        <w:instrText xml:space="preserve"> ADDIN PAPERS2_CITATIONS &lt;citation&gt;&lt;uuid&gt;BA53878B-E0EE-442F-985C-A69E2EDE177A&lt;/uuid&gt;&lt;priority&gt;0&lt;/priority&gt;&lt;publications&gt;&lt;publication&gt;&lt;uuid&gt;57EB3B8A-1923-4397-ABC6-A2AAEDD05DFE&lt;/uuid&gt;&lt;volume&gt;129&lt;/volume&gt;&lt;doi&gt;10.1063/1.2978177&lt;/doi&gt;&lt;startpage&gt;124105&lt;/startpage&gt;&lt;publication_date&gt;99200809281200000000222000&lt;/publication_date&gt;&lt;url&gt;http://eutils.ncbi.nlm.nih.gov/entrez/eutils/elink.fcgi?dbfrom=pubmed&amp;amp;id=19045004&amp;amp;retmode=ref&amp;amp;cmd=prlinks&lt;/url&gt;&lt;citekey&gt;Shirts:2008ez&lt;/citekey&gt;&lt;type&gt;400&lt;/type&gt;&lt;title&gt;Statistically optimal analysis of samples from multiple equilibrium states.&lt;/title&gt;&lt;institution&gt;Department of Chemical Engineering, University of Virginia, Charlottesville, Virginia 22904, USA. michael.shirts@virginia.edu&lt;/institution&gt;&lt;number&gt;12&lt;/number&gt;&lt;subtype&gt;400&lt;/subtype&gt;&lt;bundle&gt;&lt;publication&gt;&lt;publisher&gt;AIP Publishing&lt;/publisher&gt;&lt;title&gt;The Journal of chemical physics&lt;/title&gt;&lt;type&gt;-100&lt;/type&gt;&lt;subtype&gt;-100&lt;/subtype&gt;&lt;uuid&gt;5FE4A1BE-0F88-483B-8E8C-F7BF1ACBF267&lt;/uuid&gt;&lt;/publication&gt;&lt;/bundle&gt;&lt;authors&gt;&lt;author&gt;&lt;firstName&gt;Michael&lt;/firstName&gt;&lt;middleNames&gt;R&lt;/middleNames&gt;&lt;lastName&gt;Shirts&lt;/lastName&gt;&lt;/author&gt;&lt;author&gt;&lt;firstName&gt;John&lt;/firstName&gt;&lt;middleNames&gt;D&lt;/middleNames&gt;&lt;lastName&gt;Chodera&lt;/lastName&gt;&lt;/author&gt;&lt;/authors&gt;&lt;/publication&gt;&lt;/publications&gt;&lt;cites&gt;&lt;/cites&gt;&lt;/citation&gt;</w:instrText>
      </w:r>
      <w:r w:rsidR="003700EB">
        <w:rPr>
          <w:rFonts w:ascii="Helvetica" w:hAnsi="Helvetica" w:cs="Lucida Grande"/>
          <w:color w:val="000000"/>
        </w:rPr>
        <w:fldChar w:fldCharType="separate"/>
      </w:r>
      <w:ins w:id="44" w:author="Albanese, Steven/GSK Graduate School" w:date="2018-02-20T14:21:00Z">
        <w:r w:rsidR="00083FE5">
          <w:rPr>
            <w:rFonts w:ascii="Helvetica" w:hAnsi="Helvetica" w:cs="Helvetica"/>
            <w:vertAlign w:val="superscript"/>
          </w:rPr>
          <w:t>32</w:t>
        </w:r>
      </w:ins>
      <w:del w:id="45" w:author="Albanese, Steven/GSK Graduate School" w:date="2018-02-20T14:21:00Z">
        <w:r w:rsidR="00523CF7" w:rsidDel="00083FE5">
          <w:rPr>
            <w:rFonts w:ascii="Helvetica" w:hAnsi="Helvetica" w:cs="Helvetica"/>
            <w:vertAlign w:val="superscript"/>
          </w:rPr>
          <w:delText>30</w:delText>
        </w:r>
      </w:del>
      <w:r w:rsidR="003700EB">
        <w:rPr>
          <w:rFonts w:ascii="Helvetica" w:hAnsi="Helvetica" w:cs="Lucida Grande"/>
          <w:color w:val="000000"/>
        </w:rPr>
        <w:fldChar w:fldCharType="end"/>
      </w:r>
      <w:r w:rsidR="00FF332E">
        <w:rPr>
          <w:rFonts w:ascii="Helvetica" w:hAnsi="Helvetica" w:cs="Lucida Grande"/>
          <w:color w:val="000000"/>
        </w:rPr>
        <w:t>.</w:t>
      </w:r>
      <w:r w:rsidR="00C30470">
        <w:rPr>
          <w:rFonts w:ascii="Helvetica" w:hAnsi="Helvetica" w:cs="Lucida Grande"/>
          <w:color w:val="000000"/>
        </w:rPr>
        <w:t xml:space="preserve"> </w:t>
      </w:r>
      <w:r w:rsidR="004C72F2">
        <w:rPr>
          <w:rFonts w:ascii="Helvetica" w:hAnsi="Helvetica" w:cs="Lucida Grande"/>
          <w:color w:val="000000"/>
        </w:rPr>
        <w:t>S</w:t>
      </w:r>
      <w:r w:rsidR="00C30470" w:rsidRPr="00C30470">
        <w:rPr>
          <w:rFonts w:ascii="Helvetica" w:hAnsi="Helvetica" w:cs="Lucida Grande"/>
          <w:color w:val="000000"/>
        </w:rPr>
        <w:t>amples were reweighted to a cutoff of 16</w:t>
      </w:r>
      <w:r w:rsidR="008B513F">
        <w:rPr>
          <w:rFonts w:ascii="Helvetica" w:hAnsi="Helvetica" w:cs="Lucida Grande"/>
          <w:color w:val="000000"/>
        </w:rPr>
        <w:t>Å</w:t>
      </w:r>
      <w:r w:rsidR="00C30470" w:rsidRPr="00C30470">
        <w:rPr>
          <w:rFonts w:ascii="Helvetica" w:hAnsi="Helvetica" w:cs="Lucida Grande"/>
          <w:color w:val="000000"/>
        </w:rPr>
        <w:t xml:space="preserve"> to </w:t>
      </w:r>
      <w:r w:rsidR="00D654B8">
        <w:rPr>
          <w:rFonts w:ascii="Helvetica" w:hAnsi="Helvetica" w:cs="Lucida Grande"/>
          <w:color w:val="000000"/>
        </w:rPr>
        <w:t>correct the isotropic dispersion correction to a</w:t>
      </w:r>
      <w:r w:rsidR="00CA7A1E">
        <w:rPr>
          <w:rFonts w:ascii="Helvetica" w:hAnsi="Helvetica" w:cs="Lucida Grande"/>
          <w:color w:val="000000"/>
        </w:rPr>
        <w:t xml:space="preserve"> </w:t>
      </w:r>
      <w:proofErr w:type="spellStart"/>
      <w:r w:rsidR="00831F18">
        <w:rPr>
          <w:rFonts w:ascii="Helvetica" w:hAnsi="Helvetica" w:cs="Lucida Grande"/>
          <w:color w:val="000000"/>
        </w:rPr>
        <w:t>nonisotropic</w:t>
      </w:r>
      <w:proofErr w:type="spellEnd"/>
      <w:r w:rsidR="00CA7A1E">
        <w:rPr>
          <w:rFonts w:ascii="Helvetica" w:hAnsi="Helvetica" w:cs="Lucida Grande"/>
          <w:color w:val="000000"/>
        </w:rPr>
        <w:t xml:space="preserve"> </w:t>
      </w:r>
      <w:r w:rsidR="00C30470" w:rsidRPr="00C30470">
        <w:rPr>
          <w:rFonts w:ascii="Helvetica" w:hAnsi="Helvetica" w:cs="Lucida Grande"/>
          <w:color w:val="000000"/>
        </w:rPr>
        <w:t>long-range dispersion</w:t>
      </w:r>
      <w:r w:rsidR="008B513F">
        <w:rPr>
          <w:rFonts w:ascii="Helvetica" w:hAnsi="Helvetica" w:cs="Lucida Grande"/>
          <w:color w:val="000000"/>
        </w:rPr>
        <w:t xml:space="preserve">. This </w:t>
      </w:r>
      <w:r w:rsidR="00CA7A1E">
        <w:rPr>
          <w:rFonts w:ascii="Helvetica" w:hAnsi="Helvetica" w:cs="Lucida Grande"/>
          <w:color w:val="000000"/>
        </w:rPr>
        <w:t>correction</w:t>
      </w:r>
      <w:r w:rsidR="00CA7A1E" w:rsidRPr="00C30470">
        <w:rPr>
          <w:rFonts w:ascii="Helvetica" w:hAnsi="Helvetica" w:cs="Lucida Grande"/>
          <w:color w:val="000000"/>
        </w:rPr>
        <w:t xml:space="preserve"> </w:t>
      </w:r>
      <w:r w:rsidR="008B513F">
        <w:rPr>
          <w:rFonts w:ascii="Helvetica" w:hAnsi="Helvetica" w:cs="Lucida Grande"/>
          <w:color w:val="000000"/>
        </w:rPr>
        <w:t xml:space="preserve">is </w:t>
      </w:r>
      <w:r w:rsidR="00136428">
        <w:rPr>
          <w:rFonts w:ascii="Helvetica" w:hAnsi="Helvetica" w:cs="Lucida Grande"/>
          <w:color w:val="000000"/>
        </w:rPr>
        <w:t>important to account for the heterogeneous density of protein</w:t>
      </w:r>
      <w:r w:rsidR="008B513F">
        <w:rPr>
          <w:rFonts w:ascii="Helvetica" w:hAnsi="Helvetica" w:cs="Lucida Grande"/>
          <w:color w:val="000000"/>
        </w:rPr>
        <w:t xml:space="preserve">. </w:t>
      </w:r>
      <w:r w:rsidR="00D321F2">
        <w:rPr>
          <w:rFonts w:ascii="Helvetica" w:hAnsi="Helvetica" w:cs="Lucida Grande"/>
          <w:color w:val="000000"/>
        </w:rPr>
        <w:t>T</w:t>
      </w:r>
      <w:r w:rsidR="00D321F2" w:rsidRPr="00D321F2">
        <w:rPr>
          <w:rFonts w:ascii="Helvetica" w:hAnsi="Helvetica" w:cs="Lucida Grande"/>
          <w:color w:val="000000"/>
        </w:rPr>
        <w:t>o remove the harmonic restraint bias, samples were reweighted to substitute a sq</w:t>
      </w:r>
      <w:r w:rsidR="00D321F2">
        <w:rPr>
          <w:rFonts w:ascii="Helvetica" w:hAnsi="Helvetica" w:cs="Lucida Grande"/>
          <w:color w:val="000000"/>
        </w:rPr>
        <w:t>uared well restraint of radius 1</w:t>
      </w:r>
      <w:r w:rsidR="00D321F2" w:rsidRPr="00D321F2">
        <w:rPr>
          <w:rFonts w:ascii="Helvetica" w:hAnsi="Helvetica" w:cs="Lucida Grande"/>
          <w:color w:val="000000"/>
        </w:rPr>
        <w:t>0Å</w:t>
      </w:r>
    </w:p>
    <w:p w14:paraId="6AEC30E2" w14:textId="77777777" w:rsidR="0013041D" w:rsidRPr="00B11A9B" w:rsidRDefault="0013041D" w:rsidP="000B3CF8">
      <w:pPr>
        <w:jc w:val="both"/>
        <w:rPr>
          <w:rFonts w:ascii="Helvetica" w:hAnsi="Helvetica"/>
          <w:i/>
        </w:rPr>
      </w:pPr>
    </w:p>
    <w:p w14:paraId="0E23AFA4" w14:textId="59BE636A" w:rsidR="0013041D" w:rsidRDefault="0013041D" w:rsidP="000B3CF8">
      <w:pPr>
        <w:jc w:val="both"/>
        <w:rPr>
          <w:rFonts w:ascii="Helvetica" w:hAnsi="Helvetica"/>
        </w:rPr>
      </w:pPr>
      <w:r w:rsidRPr="00B11A9B">
        <w:rPr>
          <w:rFonts w:ascii="Helvetica" w:hAnsi="Helvetica"/>
          <w:i/>
        </w:rPr>
        <w:t xml:space="preserve">Clustering analysis. </w:t>
      </w:r>
      <w:r w:rsidRPr="00B11A9B">
        <w:rPr>
          <w:rFonts w:ascii="Helvetica" w:hAnsi="Helvetica"/>
        </w:rPr>
        <w:t xml:space="preserve">The fully interacting trajectory from YANK was extracted to a </w:t>
      </w:r>
      <w:r w:rsidR="00167A35">
        <w:rPr>
          <w:rFonts w:ascii="Helvetica" w:hAnsi="Helvetica"/>
        </w:rPr>
        <w:t>PDB</w:t>
      </w:r>
      <w:r w:rsidR="00167A35" w:rsidRPr="00B11A9B">
        <w:rPr>
          <w:rFonts w:ascii="Helvetica" w:hAnsi="Helvetica"/>
        </w:rPr>
        <w:t xml:space="preserve"> </w:t>
      </w:r>
      <w:r w:rsidRPr="00B11A9B">
        <w:rPr>
          <w:rFonts w:ascii="Helvetica" w:hAnsi="Helvetica"/>
        </w:rPr>
        <w:t xml:space="preserve">file, discarding </w:t>
      </w:r>
      <w:r w:rsidR="00D455CB">
        <w:rPr>
          <w:rFonts w:ascii="Helvetica" w:hAnsi="Helvetica"/>
        </w:rPr>
        <w:t xml:space="preserve">the following number of </w:t>
      </w:r>
      <w:r w:rsidRPr="00B11A9B">
        <w:rPr>
          <w:rFonts w:ascii="Helvetica" w:hAnsi="Helvetica"/>
        </w:rPr>
        <w:t>initial iterations</w:t>
      </w:r>
      <w:r w:rsidR="00D455CB">
        <w:rPr>
          <w:rFonts w:ascii="Helvetica" w:hAnsi="Helvetica"/>
        </w:rPr>
        <w:t xml:space="preserve">, which came </w:t>
      </w:r>
      <w:r w:rsidRPr="00B11A9B">
        <w:rPr>
          <w:rFonts w:ascii="Helvetica" w:hAnsi="Helvetica"/>
        </w:rPr>
        <w:t>prior to equilibration</w:t>
      </w:r>
      <w:r w:rsidRPr="00B11A9B">
        <w:rPr>
          <w:rFonts w:ascii="Helvetica" w:hAnsi="Helvetica"/>
        </w:rPr>
        <w:fldChar w:fldCharType="begin"/>
      </w:r>
      <w:r w:rsidR="00083FE5">
        <w:rPr>
          <w:rFonts w:ascii="Helvetica" w:hAnsi="Helvetica"/>
        </w:rPr>
        <w:instrText xml:space="preserve"> ADDIN PAPERS2_CITATIONS &lt;citation&gt;&lt;uuid&gt;80909525-2C0C-447C-B125-48D5B73DCAD7&lt;/uuid&gt;&lt;priority&gt;0&lt;/priority&gt;&lt;publications&gt;&lt;publication&gt;&lt;uuid&gt;096A8ACA-C845-46BF-9B8B-F25A5CF79FA8&lt;/uuid&gt;&lt;volume&gt;12&lt;/volume&gt;&lt;doi&gt;10.1021/acs.jctc.5b00784&lt;/doi&gt;&lt;startpage&gt;1799&lt;/startpage&gt;&lt;publication_date&gt;99201604121200000000222000&lt;/publication_date&gt;&lt;url&gt;http://pubs.acs.org/doi/abs/10.1021/acs.jctc.5b00784&lt;/url&gt;&lt;citekey&gt;Chodera:2016hc&lt;/citekey&gt;&lt;type&gt;400&lt;/type&gt;&lt;title&gt;A Simple Method for Automated Equilibration Detection in Molecular Simulations.&lt;/title&gt;&lt;publisher&gt;American Chemical Society&lt;/publisher&gt;&lt;institution&gt;Computational Biology Program, Sloan Kettering Institute, Memorial Sloan Kettering Cancer Center , 1275 York Avenue, Box 357, New York, New York 10065, United States.&lt;/institution&gt;&lt;number&gt;4&lt;/number&gt;&lt;subtype&gt;400&lt;/subtype&gt;&lt;endpage&gt;1805&lt;/endpage&gt;&lt;bundle&gt;&lt;publication&gt;&lt;publisher&gt;American Chemical Society&lt;/publisher&gt;&lt;title&gt;Journal of Chemical Theory and Computation&lt;/title&gt;&lt;type&gt;-100&lt;/type&gt;&lt;subtype&gt;-100&lt;/subtype&gt;&lt;uuid&gt;253B89D8-75B8-43B0-8E5B-1C21848CCB8D&lt;/uuid&gt;&lt;/publication&gt;&lt;/bundle&gt;&lt;authors&gt;&lt;author&gt;&lt;firstName&gt;John&lt;/firstName&gt;&lt;middleNames&gt;D&lt;/middleNames&gt;&lt;lastName&gt;Chodera&lt;/lastName&gt;&lt;/author&gt;&lt;/authors&gt;&lt;/publication&gt;&lt;/publications&gt;&lt;cites&gt;&lt;/cites&gt;&lt;/citation&gt;</w:instrText>
      </w:r>
      <w:r w:rsidRPr="00B11A9B">
        <w:rPr>
          <w:rFonts w:ascii="Helvetica" w:hAnsi="Helvetica"/>
        </w:rPr>
        <w:fldChar w:fldCharType="separate"/>
      </w:r>
      <w:ins w:id="46" w:author="Albanese, Steven/GSK Graduate School" w:date="2018-02-20T14:21:00Z">
        <w:r w:rsidR="00083FE5">
          <w:rPr>
            <w:rFonts w:ascii="Helvetica" w:hAnsi="Helvetica" w:cs="Helvetica"/>
            <w:vertAlign w:val="superscript"/>
          </w:rPr>
          <w:t>33</w:t>
        </w:r>
      </w:ins>
      <w:del w:id="47" w:author="Albanese, Steven/GSK Graduate School" w:date="2018-02-20T14:21:00Z">
        <w:r w:rsidR="00523CF7" w:rsidDel="00083FE5">
          <w:rPr>
            <w:rFonts w:ascii="Helvetica" w:hAnsi="Helvetica" w:cs="Helvetica"/>
            <w:vertAlign w:val="superscript"/>
          </w:rPr>
          <w:delText>31</w:delText>
        </w:r>
      </w:del>
      <w:r w:rsidRPr="00B11A9B">
        <w:rPr>
          <w:rFonts w:ascii="Helvetica" w:hAnsi="Helvetica"/>
        </w:rPr>
        <w:fldChar w:fldCharType="end"/>
      </w:r>
      <w:r w:rsidRPr="00B11A9B">
        <w:rPr>
          <w:rFonts w:ascii="Helvetica" w:hAnsi="Helvetica"/>
        </w:rPr>
        <w:t xml:space="preserve">: 1500 for Ro 08-2750, 1600 for </w:t>
      </w:r>
      <w:proofErr w:type="spellStart"/>
      <w:r w:rsidRPr="00B11A9B">
        <w:rPr>
          <w:rFonts w:ascii="Helvetica" w:hAnsi="Helvetica"/>
        </w:rPr>
        <w:t>RoOH</w:t>
      </w:r>
      <w:proofErr w:type="spellEnd"/>
      <w:r w:rsidRPr="00B11A9B">
        <w:rPr>
          <w:rFonts w:ascii="Helvetica" w:hAnsi="Helvetica"/>
        </w:rPr>
        <w:t xml:space="preserve">, and 1600 for RoA6. These trajectories were aligned in </w:t>
      </w:r>
      <w:r w:rsidRPr="003700EB">
        <w:rPr>
          <w:rFonts w:ascii="Courier" w:hAnsi="Courier"/>
        </w:rPr>
        <w:t>MDTraj</w:t>
      </w:r>
      <w:r w:rsidRPr="00B11A9B">
        <w:rPr>
          <w:rFonts w:ascii="Helvetica" w:hAnsi="Helvetica"/>
        </w:rPr>
        <w:fldChar w:fldCharType="begin"/>
      </w:r>
      <w:r w:rsidR="00083FE5">
        <w:rPr>
          <w:rFonts w:ascii="Helvetica" w:hAnsi="Helvetica"/>
        </w:rPr>
        <w:instrText xml:space="preserve"> ADDIN PAPERS2_CITATIONS &lt;citation&gt;&lt;uuid&gt;E14F71A7-BBC7-4842-8ADC-E986BA5D4370&lt;/uuid&gt;&lt;priority&gt;0&lt;/priority&gt;&lt;publications&gt;&lt;publication&gt;&lt;uuid&gt;D1E97F7E-B0A8-41E9-9DE2-F99E1462AB7C&lt;/uuid&gt;&lt;volume&gt;109&lt;/volume&gt;&lt;accepted_date&gt;99201508101200000000222000&lt;/accepted_date&gt;&lt;doi&gt;10.1016/j.bpj.2015.08.015&lt;/doi&gt;&lt;startpage&gt;1528&lt;/startpage&gt;&lt;revision_date&gt;99201507241200000000222000&lt;/revision_date&gt;&lt;publication_date&gt;99201510201200000000222000&lt;/publication_date&gt;&lt;url&gt;http://linkinghub.elsevier.com/retrieve/pii/S0006349515008267&lt;/url&gt;&lt;citekey&gt;McGibbon:2015fv&lt;/citekey&gt;&lt;type&gt;400&lt;/type&gt;&lt;title&gt;MDTraj: A Modern Open Library for the Analysis of Molecular Dynamics Trajectories.&lt;/title&gt;&lt;submission_date&gt;99201506231200000000222000&lt;/submission_date&gt;&lt;number&gt;8&lt;/number&gt;&lt;institution&gt;Department of Chemistry, Stanford University, Stanford, California. Electronic address: rmcgibbo@stanford.edu.&lt;/institution&gt;&lt;subtype&gt;400&lt;/subtype&gt;&lt;endpage&gt;1532&lt;/endpage&gt;&lt;bundle&gt;&lt;publication&gt;&lt;title&gt;Biophysical journal&lt;/title&gt;&lt;type&gt;-100&lt;/type&gt;&lt;subtype&gt;-100&lt;/subtype&gt;&lt;uuid&gt;5106AFA7-CF8A-4817-9C41-AE9A19153794&lt;/uuid&gt;&lt;/publication&gt;&lt;/bundle&gt;&lt;authors&gt;&lt;author&gt;&lt;firstName&gt;Robert&lt;/firstName&gt;&lt;middleNames&gt;T&lt;/middleNames&gt;&lt;lastName&gt;McGibbon&lt;/lastName&gt;&lt;/author&gt;&lt;author&gt;&lt;firstName&gt;Kyle&lt;/firstName&gt;&lt;middleNames&gt;A&lt;/middleNames&gt;&lt;lastName&gt;Beauchamp&lt;/lastName&gt;&lt;/author&gt;&lt;author&gt;&lt;firstName&gt;Matthew&lt;/firstName&gt;&lt;middleNames&gt;P&lt;/middleNames&gt;&lt;lastName&gt;Harrigan&lt;/lastName&gt;&lt;/author&gt;&lt;author&gt;&lt;firstName&gt;Christoph&lt;/firstName&gt;&lt;lastName&gt;Klein&lt;/lastName&gt;&lt;/author&gt;&lt;author&gt;&lt;firstName&gt;Jason&lt;/firstName&gt;&lt;middleNames&gt;M&lt;/middleNames&gt;&lt;lastName&gt;Swails&lt;/lastName&gt;&lt;/author&gt;&lt;author&gt;&lt;firstName&gt;Carlos&lt;/firstName&gt;&lt;middleNames&gt;X&lt;/middleNames&gt;&lt;lastName&gt;Hernández&lt;/lastName&gt;&lt;/author&gt;&lt;author&gt;&lt;firstName&gt;Christian&lt;/firstName&gt;&lt;middleNames&gt;R&lt;/middleNames&gt;&lt;lastName&gt;Schwantes&lt;/lastName&gt;&lt;/author&gt;&lt;author&gt;&lt;firstName&gt;Lee-Ping&lt;/firstName&gt;&lt;lastName&gt;Wang&lt;/lastName&gt;&lt;/author&gt;&lt;author&gt;&lt;firstName&gt;Thomas&lt;/firstName&gt;&lt;middleNames&gt;J&lt;/middleNames&gt;&lt;lastName&gt;Lane&lt;/lastName&gt;&lt;/author&gt;&lt;author&gt;&lt;firstName&gt;Vijay&lt;/firstName&gt;&lt;middleNames&gt;S&lt;/middleNames&gt;&lt;lastName&gt;Pande&lt;/lastName&gt;&lt;/author&gt;&lt;/authors&gt;&lt;/publication&gt;&lt;/publications&gt;&lt;cites&gt;&lt;/cites&gt;&lt;/citation&gt;</w:instrText>
      </w:r>
      <w:r w:rsidRPr="00B11A9B">
        <w:rPr>
          <w:rFonts w:ascii="Helvetica" w:hAnsi="Helvetica"/>
        </w:rPr>
        <w:fldChar w:fldCharType="separate"/>
      </w:r>
      <w:ins w:id="48" w:author="Albanese, Steven/GSK Graduate School" w:date="2018-02-20T14:21:00Z">
        <w:r w:rsidR="00083FE5">
          <w:rPr>
            <w:rFonts w:ascii="Helvetica" w:hAnsi="Helvetica" w:cs="Helvetica"/>
            <w:vertAlign w:val="superscript"/>
          </w:rPr>
          <w:t>34</w:t>
        </w:r>
      </w:ins>
      <w:del w:id="49" w:author="Albanese, Steven/GSK Graduate School" w:date="2018-02-20T14:21:00Z">
        <w:r w:rsidR="00523CF7" w:rsidDel="00083FE5">
          <w:rPr>
            <w:rFonts w:ascii="Helvetica" w:hAnsi="Helvetica" w:cs="Helvetica"/>
            <w:vertAlign w:val="superscript"/>
          </w:rPr>
          <w:delText>32</w:delText>
        </w:r>
      </w:del>
      <w:r w:rsidRPr="00B11A9B">
        <w:rPr>
          <w:rFonts w:ascii="Helvetica" w:hAnsi="Helvetica"/>
        </w:rPr>
        <w:fldChar w:fldCharType="end"/>
      </w:r>
      <w:r w:rsidRPr="00B11A9B">
        <w:rPr>
          <w:rFonts w:ascii="Helvetica" w:hAnsi="Helvetica"/>
        </w:rPr>
        <w:t xml:space="preserve"> using only protein backbone atoms. The small molecules were then sliced out and clustered on Cartesian</w:t>
      </w:r>
      <w:r w:rsidR="003700EB">
        <w:rPr>
          <w:rFonts w:ascii="Helvetica" w:hAnsi="Helvetica"/>
        </w:rPr>
        <w:t xml:space="preserve"> coordinates using the </w:t>
      </w:r>
      <w:r w:rsidR="003700EB" w:rsidRPr="003700EB">
        <w:rPr>
          <w:rFonts w:ascii="Courier" w:hAnsi="Courier"/>
        </w:rPr>
        <w:t>MSMBuilder</w:t>
      </w:r>
      <w:r w:rsidRPr="00B11A9B">
        <w:rPr>
          <w:rFonts w:ascii="Helvetica" w:hAnsi="Helvetica"/>
        </w:rPr>
        <w:fldChar w:fldCharType="begin"/>
      </w:r>
      <w:r w:rsidR="00083FE5">
        <w:rPr>
          <w:rFonts w:ascii="Helvetica" w:hAnsi="Helvetica"/>
        </w:rPr>
        <w:instrText xml:space="preserve"> ADDIN PAPERS2_CITATIONS &lt;citation&gt;&lt;uuid&gt;1EACA6F5-1BE9-4224-9882-636E0B017BD5&lt;/uuid&gt;&lt;priority&gt;0&lt;/priority&gt;&lt;publications&gt;&lt;publication&gt;&lt;uuid&gt;7FC24553-D7F4-47CD-B028-5F55EED83222&lt;/uuid&gt;&lt;volume&gt;7&lt;/volume&gt;&lt;doi&gt;10.1021/ct200463m&lt;/doi&gt;&lt;startpage&gt;3412&lt;/startpage&gt;&lt;publication_date&gt;99201110111200000000222000&lt;/publication_date&gt;&lt;url&gt;http://pubs.acs.org/doi/abs/10.1021/ct200463m&lt;/url&gt;&lt;type&gt;400&lt;/type&gt;&lt;title&gt;MSMBuilder2: Modeling Conformational Dynamics at the Picosecond to Millisecond Scale.&lt;/title&gt;&lt;publisher&gt;American Chemical Society&lt;/publisher&gt;&lt;institution&gt;Biophysics Program, Stanford University, Stanford, CA.&lt;/institution&gt;&lt;number&gt;10&lt;/number&gt;&lt;subtype&gt;400&lt;/subtype&gt;&lt;endpage&gt;3419&lt;/endpage&gt;&lt;bundle&gt;&lt;publication&gt;&lt;publisher&gt;American Chemical Society&lt;/publisher&gt;&lt;title&gt;Journal of Chemical Theory and Computation&lt;/title&gt;&lt;type&gt;-100&lt;/type&gt;&lt;subtype&gt;-100&lt;/subtype&gt;&lt;uuid&gt;253B89D8-75B8-43B0-8E5B-1C21848CCB8D&lt;/uuid&gt;&lt;/publication&gt;&lt;/bundle&gt;&lt;authors&gt;&lt;author&gt;&lt;firstName&gt;Kyle&lt;/firstName&gt;&lt;middleNames&gt;A&lt;/middleNames&gt;&lt;lastName&gt;Beauchamp&lt;/lastName&gt;&lt;/author&gt;&lt;author&gt;&lt;firstName&gt;Gregory&lt;/firstName&gt;&lt;middleNames&gt;R&lt;/middleNames&gt;&lt;lastName&gt;Bowman&lt;/lastName&gt;&lt;/author&gt;&lt;author&gt;&lt;firstName&gt;Thomas&lt;/firstName&gt;&lt;middleNames&gt;J&lt;/middleNames&gt;&lt;lastName&gt;Lane&lt;/lastName&gt;&lt;/author&gt;&lt;author&gt;&lt;firstName&gt;Lutz&lt;/firstName&gt;&lt;lastName&gt;Maibaum&lt;/lastName&gt;&lt;/author&gt;&lt;author&gt;&lt;firstName&gt;Imran&lt;/firstName&gt;&lt;middleNames&gt;S&lt;/middleNames&gt;&lt;lastName&gt;Haque&lt;/lastName&gt;&lt;/author&gt;&lt;author&gt;&lt;firstName&gt;Vijay&lt;/firstName&gt;&lt;middleNames&gt;S&lt;/middleNames&gt;&lt;lastName&gt;Pande&lt;/lastName&gt;&lt;/author&gt;&lt;/authors&gt;&lt;/publication&gt;&lt;/publications&gt;&lt;cites&gt;&lt;/cites&gt;&lt;/citation&gt;</w:instrText>
      </w:r>
      <w:r w:rsidRPr="00B11A9B">
        <w:rPr>
          <w:rFonts w:ascii="Helvetica" w:hAnsi="Helvetica"/>
        </w:rPr>
        <w:fldChar w:fldCharType="separate"/>
      </w:r>
      <w:ins w:id="50" w:author="Albanese, Steven/GSK Graduate School" w:date="2018-02-20T14:21:00Z">
        <w:r w:rsidR="00083FE5">
          <w:rPr>
            <w:rFonts w:ascii="Helvetica" w:hAnsi="Helvetica" w:cs="Helvetica"/>
            <w:vertAlign w:val="superscript"/>
          </w:rPr>
          <w:t>35</w:t>
        </w:r>
      </w:ins>
      <w:del w:id="51" w:author="Albanese, Steven/GSK Graduate School" w:date="2018-02-20T14:21:00Z">
        <w:r w:rsidR="00523CF7" w:rsidDel="00083FE5">
          <w:rPr>
            <w:rFonts w:ascii="Helvetica" w:hAnsi="Helvetica" w:cs="Helvetica"/>
            <w:vertAlign w:val="superscript"/>
          </w:rPr>
          <w:delText>33</w:delText>
        </w:r>
      </w:del>
      <w:r w:rsidRPr="00B11A9B">
        <w:rPr>
          <w:rFonts w:ascii="Helvetica" w:hAnsi="Helvetica"/>
        </w:rPr>
        <w:fldChar w:fldCharType="end"/>
      </w:r>
      <w:r w:rsidRPr="00B11A9B">
        <w:rPr>
          <w:rFonts w:ascii="Helvetica" w:hAnsi="Helvetica"/>
        </w:rPr>
        <w:t xml:space="preserve"> implementation of </w:t>
      </w:r>
      <w:proofErr w:type="spellStart"/>
      <w:r w:rsidRPr="003700EB">
        <w:rPr>
          <w:rFonts w:ascii="Courier" w:hAnsi="Courier"/>
        </w:rPr>
        <w:t>RegularSpatial</w:t>
      </w:r>
      <w:proofErr w:type="spellEnd"/>
      <w:r w:rsidRPr="003700EB">
        <w:rPr>
          <w:rFonts w:ascii="Courier" w:hAnsi="Courier"/>
        </w:rPr>
        <w:t xml:space="preserve"> </w:t>
      </w:r>
      <w:r w:rsidRPr="00B11A9B">
        <w:rPr>
          <w:rFonts w:ascii="Helvetica" w:hAnsi="Helvetica"/>
        </w:rPr>
        <w:t xml:space="preserve">clustering using a 1Å RMSD cutoff. For the most populated clusters for Ro 08-2750 and </w:t>
      </w:r>
      <w:proofErr w:type="spellStart"/>
      <w:r w:rsidRPr="00B11A9B">
        <w:rPr>
          <w:rFonts w:ascii="Helvetica" w:hAnsi="Helvetica"/>
        </w:rPr>
        <w:t>RoOH</w:t>
      </w:r>
      <w:proofErr w:type="spellEnd"/>
      <w:r w:rsidRPr="00B11A9B">
        <w:rPr>
          <w:rFonts w:ascii="Helvetica" w:hAnsi="Helvetica"/>
        </w:rPr>
        <w:t xml:space="preserve">, cluster centers were selected and shown with 10 randomly sampled cluster members. RoA6 produced a large number of lowly populated clusters with highly heterogeneous binding poses, and were therefore not shown. </w:t>
      </w:r>
    </w:p>
    <w:p w14:paraId="225AB8F2" w14:textId="77777777" w:rsidR="002921CE" w:rsidRDefault="002921CE" w:rsidP="000B3CF8">
      <w:pPr>
        <w:jc w:val="both"/>
        <w:rPr>
          <w:rFonts w:ascii="Helvetica" w:hAnsi="Helvetica"/>
        </w:rPr>
      </w:pPr>
    </w:p>
    <w:p w14:paraId="6C8285B2" w14:textId="60E9AB40" w:rsidR="004A4F26" w:rsidRDefault="004A4F26" w:rsidP="000B3CF8">
      <w:pPr>
        <w:jc w:val="both"/>
        <w:rPr>
          <w:rFonts w:ascii="Helvetica" w:hAnsi="Helvetica"/>
        </w:rPr>
      </w:pPr>
      <w:proofErr w:type="gramStart"/>
      <w:r>
        <w:rPr>
          <w:rFonts w:ascii="Helvetica" w:hAnsi="Helvetica"/>
          <w:i/>
        </w:rPr>
        <w:t xml:space="preserve">Conformational </w:t>
      </w:r>
      <w:r w:rsidR="002F4977">
        <w:rPr>
          <w:rFonts w:ascii="Helvetica" w:hAnsi="Helvetica"/>
          <w:i/>
        </w:rPr>
        <w:t xml:space="preserve">heterogeneity </w:t>
      </w:r>
      <w:r>
        <w:rPr>
          <w:rFonts w:ascii="Helvetica" w:hAnsi="Helvetica"/>
          <w:i/>
        </w:rPr>
        <w:t>analysis.</w:t>
      </w:r>
      <w:proofErr w:type="gramEnd"/>
      <w:r>
        <w:rPr>
          <w:rFonts w:ascii="Helvetica" w:hAnsi="Helvetica"/>
          <w:i/>
        </w:rPr>
        <w:t xml:space="preserve"> </w:t>
      </w:r>
      <w:r>
        <w:rPr>
          <w:rFonts w:ascii="Helvetica" w:hAnsi="Helvetica"/>
        </w:rPr>
        <w:t xml:space="preserve">To investigate the conformational heterogeneity in the presence or absence of the ligand, the fully interacting </w:t>
      </w:r>
      <w:r w:rsidR="00D93FEC">
        <w:rPr>
          <w:rFonts w:ascii="Helvetica" w:hAnsi="Helvetica"/>
        </w:rPr>
        <w:t xml:space="preserve">thermodynamic </w:t>
      </w:r>
      <w:r>
        <w:rPr>
          <w:rFonts w:ascii="Helvetica" w:hAnsi="Helvetica"/>
        </w:rPr>
        <w:t>state</w:t>
      </w:r>
      <w:r w:rsidR="00D93FEC">
        <w:rPr>
          <w:rFonts w:ascii="Helvetica" w:hAnsi="Helvetica"/>
        </w:rPr>
        <w:t xml:space="preserve"> (corresponding to the </w:t>
      </w:r>
      <w:proofErr w:type="spellStart"/>
      <w:r w:rsidR="003715B6" w:rsidRPr="000B3CF8">
        <w:rPr>
          <w:rFonts w:ascii="Helvetica" w:hAnsi="Helvetica"/>
        </w:rPr>
        <w:t>holo</w:t>
      </w:r>
      <w:proofErr w:type="spellEnd"/>
      <w:r w:rsidR="003715B6">
        <w:rPr>
          <w:rFonts w:ascii="Helvetica" w:hAnsi="Helvetica"/>
        </w:rPr>
        <w:t xml:space="preserve"> protein bound to the ligand</w:t>
      </w:r>
      <w:r w:rsidR="00D93FEC">
        <w:rPr>
          <w:rFonts w:ascii="Helvetica" w:hAnsi="Helvetica"/>
        </w:rPr>
        <w:t>)</w:t>
      </w:r>
      <w:r>
        <w:rPr>
          <w:rFonts w:ascii="Helvetica" w:hAnsi="Helvetica"/>
        </w:rPr>
        <w:t xml:space="preserve"> and fully non-interacting state</w:t>
      </w:r>
      <w:r w:rsidR="00D93FEC">
        <w:rPr>
          <w:rFonts w:ascii="Helvetica" w:hAnsi="Helvetica"/>
        </w:rPr>
        <w:t xml:space="preserve"> </w:t>
      </w:r>
      <w:r w:rsidR="00D93FEC">
        <w:rPr>
          <w:rFonts w:ascii="Helvetica" w:hAnsi="Helvetica"/>
        </w:rPr>
        <w:lastRenderedPageBreak/>
        <w:t xml:space="preserve">(corresponding to the </w:t>
      </w:r>
      <w:proofErr w:type="spellStart"/>
      <w:r w:rsidR="003715B6" w:rsidRPr="000B3CF8">
        <w:rPr>
          <w:rFonts w:ascii="Helvetica" w:hAnsi="Helvetica"/>
        </w:rPr>
        <w:t>apo</w:t>
      </w:r>
      <w:proofErr w:type="spellEnd"/>
      <w:r w:rsidR="003715B6">
        <w:rPr>
          <w:rFonts w:ascii="Helvetica" w:hAnsi="Helvetica"/>
        </w:rPr>
        <w:t xml:space="preserve"> </w:t>
      </w:r>
      <w:r w:rsidR="00D93FEC" w:rsidRPr="003715B6">
        <w:rPr>
          <w:rFonts w:ascii="Helvetica" w:hAnsi="Helvetica"/>
        </w:rPr>
        <w:t>protein</w:t>
      </w:r>
      <w:r w:rsidR="00D93FEC">
        <w:rPr>
          <w:rFonts w:ascii="Helvetica" w:hAnsi="Helvetica"/>
        </w:rPr>
        <w:t xml:space="preserve"> free of ligand interactions)</w:t>
      </w:r>
      <w:r>
        <w:rPr>
          <w:rFonts w:ascii="Helvetica" w:hAnsi="Helvetica"/>
        </w:rPr>
        <w:t xml:space="preserve"> for all three l</w:t>
      </w:r>
      <w:r w:rsidR="00BA27DD">
        <w:rPr>
          <w:rFonts w:ascii="Helvetica" w:hAnsi="Helvetica"/>
        </w:rPr>
        <w:t>igands were extracted using a 4-</w:t>
      </w:r>
      <w:r>
        <w:rPr>
          <w:rFonts w:ascii="Helvetica" w:hAnsi="Helvetica"/>
        </w:rPr>
        <w:t xml:space="preserve">frame skip, discarding the initial frames as above. </w:t>
      </w:r>
    </w:p>
    <w:p w14:paraId="3FC89698" w14:textId="77777777" w:rsidR="008B513F" w:rsidRDefault="008B513F" w:rsidP="000B3CF8">
      <w:pPr>
        <w:jc w:val="both"/>
        <w:rPr>
          <w:rFonts w:ascii="Helvetica" w:hAnsi="Helvetica"/>
        </w:rPr>
      </w:pPr>
    </w:p>
    <w:p w14:paraId="0D461ACA" w14:textId="5F0B32C5" w:rsidR="008B513F" w:rsidRPr="008B513F" w:rsidRDefault="008B513F" w:rsidP="000B3CF8">
      <w:pPr>
        <w:jc w:val="both"/>
        <w:rPr>
          <w:rFonts w:ascii="Helvetica" w:hAnsi="Helvetica"/>
        </w:rPr>
      </w:pPr>
      <w:r w:rsidRPr="008B513F">
        <w:rPr>
          <w:rFonts w:ascii="Helvetica" w:hAnsi="Helvetica"/>
          <w:i/>
        </w:rPr>
        <w:t>Code availability</w:t>
      </w:r>
      <w:r>
        <w:rPr>
          <w:rFonts w:ascii="Helvetica" w:hAnsi="Helvetica"/>
          <w:i/>
        </w:rPr>
        <w:t xml:space="preserve">: </w:t>
      </w:r>
      <w:r>
        <w:rPr>
          <w:rFonts w:ascii="Helvetica" w:hAnsi="Helvetica"/>
        </w:rPr>
        <w:t xml:space="preserve">All </w:t>
      </w:r>
      <w:ins w:id="52" w:author="Chodera, John/Sloan Kettering Institute" w:date="2018-02-19T15:58:00Z">
        <w:r w:rsidR="0043054E">
          <w:rPr>
            <w:rFonts w:ascii="Helvetica" w:hAnsi="Helvetica"/>
          </w:rPr>
          <w:t xml:space="preserve">Schrödinger </w:t>
        </w:r>
      </w:ins>
      <w:r>
        <w:rPr>
          <w:rFonts w:ascii="Helvetica" w:hAnsi="Helvetica"/>
        </w:rPr>
        <w:t>project files, YANK simulation inputs</w:t>
      </w:r>
      <w:ins w:id="53" w:author="Chodera, John/Sloan Kettering Institute" w:date="2018-02-19T15:58:00Z">
        <w:r w:rsidR="00EE731B">
          <w:rPr>
            <w:rFonts w:ascii="Helvetica" w:hAnsi="Helvetica"/>
          </w:rPr>
          <w:t>,</w:t>
        </w:r>
      </w:ins>
      <w:r>
        <w:rPr>
          <w:rFonts w:ascii="Helvetica" w:hAnsi="Helvetica"/>
        </w:rPr>
        <w:t xml:space="preserve"> and analysis scripts have been made publicly available (</w:t>
      </w:r>
      <w:hyperlink r:id="rId7" w:history="1">
        <w:r w:rsidRPr="008C174F">
          <w:rPr>
            <w:rStyle w:val="Hyperlink"/>
            <w:rFonts w:ascii="Helvetica" w:hAnsi="Helvetica"/>
          </w:rPr>
          <w:t>https://github.com/choderalab/musashi</w:t>
        </w:r>
      </w:hyperlink>
      <w:r>
        <w:rPr>
          <w:rFonts w:ascii="Helvetica" w:hAnsi="Helvetica"/>
        </w:rPr>
        <w:t xml:space="preserve">). </w:t>
      </w:r>
    </w:p>
    <w:p w14:paraId="2D19A2CC" w14:textId="77777777" w:rsidR="00452B6D" w:rsidRPr="00523CF7" w:rsidRDefault="00452B6D" w:rsidP="000B3CF8">
      <w:pPr>
        <w:jc w:val="both"/>
        <w:rPr>
          <w:rFonts w:ascii="Helvetica" w:hAnsi="Helvetica"/>
        </w:rPr>
      </w:pPr>
    </w:p>
    <w:p w14:paraId="4B8736F6" w14:textId="77777777" w:rsidR="00452B6D" w:rsidRPr="00523CF7" w:rsidRDefault="00452B6D" w:rsidP="000B3CF8">
      <w:pPr>
        <w:jc w:val="both"/>
        <w:rPr>
          <w:rFonts w:ascii="Helvetica" w:hAnsi="Helvetica"/>
        </w:rPr>
      </w:pPr>
    </w:p>
    <w:p w14:paraId="1D5466D1" w14:textId="77777777" w:rsidR="00452B6D" w:rsidRPr="00523CF7" w:rsidRDefault="00452B6D" w:rsidP="000B3CF8">
      <w:pPr>
        <w:jc w:val="both"/>
        <w:rPr>
          <w:rFonts w:ascii="Helvetica" w:hAnsi="Helvetica"/>
        </w:rPr>
      </w:pPr>
    </w:p>
    <w:p w14:paraId="7621C8CA" w14:textId="47EA0DF5" w:rsidR="00452B6D" w:rsidRPr="00523CF7" w:rsidRDefault="00452B6D" w:rsidP="000B3CF8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Helvetica" w:hAnsi="Helvetica" w:cs="Times"/>
        </w:rPr>
      </w:pPr>
      <w:r w:rsidRPr="00523CF7">
        <w:rPr>
          <w:rFonts w:ascii="Helvetica" w:hAnsi="Helvetica" w:cs="Times"/>
        </w:rPr>
        <w:t>Author affiliations:</w:t>
      </w:r>
    </w:p>
    <w:p w14:paraId="107D82C6" w14:textId="39ADFB9B" w:rsidR="00055D0F" w:rsidRPr="00A77D37" w:rsidRDefault="00452B6D" w:rsidP="000B3CF8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Helvetica" w:hAnsi="Helvetica"/>
          <w:lang w:val="de-DE"/>
        </w:rPr>
      </w:pPr>
      <w:r w:rsidRPr="00A77D37">
        <w:rPr>
          <w:rFonts w:ascii="Helvetica" w:hAnsi="Helvetica"/>
          <w:lang w:val="de-DE"/>
        </w:rPr>
        <w:t xml:space="preserve">Daniel </w:t>
      </w:r>
      <w:proofErr w:type="spellStart"/>
      <w:r w:rsidRPr="00A77D37">
        <w:rPr>
          <w:rFonts w:ascii="Helvetica" w:hAnsi="Helvetica"/>
          <w:lang w:val="de-DE"/>
        </w:rPr>
        <w:t>Cappel</w:t>
      </w:r>
      <w:proofErr w:type="spellEnd"/>
      <w:r w:rsidRPr="00A77D37">
        <w:rPr>
          <w:rFonts w:ascii="Helvetica" w:hAnsi="Helvetica"/>
          <w:lang w:val="de-DE"/>
        </w:rPr>
        <w:t xml:space="preserve">: </w:t>
      </w:r>
      <w:proofErr w:type="spellStart"/>
      <w:r w:rsidRPr="00A77D37">
        <w:rPr>
          <w:rFonts w:ascii="Helvetica" w:hAnsi="Helvetica"/>
          <w:lang w:val="de-DE"/>
        </w:rPr>
        <w:t>Schrödinger</w:t>
      </w:r>
      <w:proofErr w:type="spellEnd"/>
      <w:r w:rsidRPr="00A77D37">
        <w:rPr>
          <w:rFonts w:ascii="Helvetica" w:hAnsi="Helvetica"/>
          <w:lang w:val="de-DE"/>
        </w:rPr>
        <w:t xml:space="preserve"> GmbH, </w:t>
      </w:r>
      <w:r w:rsidR="00A77D37" w:rsidRPr="00F91040">
        <w:rPr>
          <w:rFonts w:ascii="Helvetica" w:hAnsi="Helvetica"/>
          <w:lang w:val="de-DE"/>
        </w:rPr>
        <w:t>Q7</w:t>
      </w:r>
      <w:r w:rsidR="00A77D37">
        <w:rPr>
          <w:rFonts w:ascii="Helvetica" w:hAnsi="Helvetica"/>
          <w:lang w:val="de-DE"/>
        </w:rPr>
        <w:t>, 2</w:t>
      </w:r>
      <w:r w:rsidRPr="00A77D37">
        <w:rPr>
          <w:rFonts w:ascii="Helvetica" w:hAnsi="Helvetica"/>
          <w:lang w:val="de-DE"/>
        </w:rPr>
        <w:t>3, 6816</w:t>
      </w:r>
      <w:r w:rsidR="00A77D37">
        <w:rPr>
          <w:rFonts w:ascii="Helvetica" w:hAnsi="Helvetica"/>
          <w:lang w:val="de-DE"/>
        </w:rPr>
        <w:t>1</w:t>
      </w:r>
      <w:r w:rsidRPr="00A77D37">
        <w:rPr>
          <w:rFonts w:ascii="Helvetica" w:hAnsi="Helvetica"/>
          <w:lang w:val="de-DE"/>
        </w:rPr>
        <w:t xml:space="preserve"> Mannheim, Germany</w:t>
      </w:r>
    </w:p>
    <w:p w14:paraId="00173A10" w14:textId="1A78A08B" w:rsidR="00055D0F" w:rsidRPr="00B11A9B" w:rsidRDefault="00055D0F" w:rsidP="000B3CF8">
      <w:pPr>
        <w:jc w:val="both"/>
        <w:rPr>
          <w:rFonts w:ascii="Helvetica" w:hAnsi="Helvetica" w:cs="Arial"/>
          <w:bCs/>
        </w:rPr>
      </w:pPr>
      <w:r w:rsidRPr="00F91040">
        <w:rPr>
          <w:rFonts w:ascii="Helvetica" w:hAnsi="Helvetica"/>
        </w:rPr>
        <w:t xml:space="preserve">Steven K. Albanese: </w:t>
      </w:r>
      <w:r w:rsidR="00B11A9B" w:rsidRPr="00F91040">
        <w:rPr>
          <w:rFonts w:ascii="Helvetica" w:hAnsi="Helvetica"/>
        </w:rPr>
        <w:t xml:space="preserve">1) </w:t>
      </w:r>
      <w:r w:rsidR="00B11A9B" w:rsidRPr="00B11A9B">
        <w:rPr>
          <w:rFonts w:ascii="Helvetica" w:eastAsia="Times New Roman" w:hAnsi="Helvetica" w:cs="Arial"/>
          <w:color w:val="222222"/>
          <w:shd w:val="clear" w:color="auto" w:fill="FFFFFF"/>
        </w:rPr>
        <w:t>Gerstner Sloan Kettering Graduate School, Memorial Sloan Kettering Cancer Center, New York, NY 10065</w:t>
      </w:r>
      <w:r w:rsidR="00B11A9B" w:rsidRPr="00B11A9B">
        <w:rPr>
          <w:rFonts w:ascii="Helvetica" w:hAnsi="Helvetica" w:cs="Arial"/>
          <w:bCs/>
        </w:rPr>
        <w:t xml:space="preserve"> 2) </w:t>
      </w:r>
      <w:r w:rsidRPr="00B11A9B">
        <w:rPr>
          <w:rFonts w:ascii="Helvetica" w:hAnsi="Helvetica" w:cs="Arial"/>
          <w:bCs/>
        </w:rPr>
        <w:t xml:space="preserve">Computational and Systems Biology Program, Sloan Kettering Institute, Memorial Sloan Kettering Cancer Center, New York, New York, USA, </w:t>
      </w:r>
    </w:p>
    <w:p w14:paraId="49F92589" w14:textId="335C248E" w:rsidR="00452B6D" w:rsidRPr="00F91040" w:rsidRDefault="00452B6D" w:rsidP="000B3CF8">
      <w:pPr>
        <w:jc w:val="both"/>
        <w:rPr>
          <w:rFonts w:ascii="Helvetica" w:hAnsi="Helvetica"/>
        </w:rPr>
      </w:pPr>
    </w:p>
    <w:p w14:paraId="1E01FB90" w14:textId="77777777" w:rsidR="0041604A" w:rsidRPr="00F91040" w:rsidRDefault="00673578" w:rsidP="000B3CF8">
      <w:pPr>
        <w:jc w:val="both"/>
        <w:rPr>
          <w:rFonts w:ascii="Helvetica" w:hAnsi="Helvetica"/>
        </w:rPr>
      </w:pPr>
      <w:r w:rsidRPr="00F91040">
        <w:rPr>
          <w:rFonts w:ascii="Helvetica" w:hAnsi="Helvetica"/>
        </w:rPr>
        <w:t xml:space="preserve">Andrea </w:t>
      </w:r>
      <w:proofErr w:type="spellStart"/>
      <w:r w:rsidRPr="00F91040">
        <w:rPr>
          <w:rFonts w:ascii="Helvetica" w:hAnsi="Helvetica"/>
        </w:rPr>
        <w:t>Rizzi</w:t>
      </w:r>
      <w:proofErr w:type="spellEnd"/>
      <w:r w:rsidRPr="00F91040">
        <w:rPr>
          <w:rFonts w:ascii="Helvetica" w:hAnsi="Helvetica"/>
        </w:rPr>
        <w:t>: 1) Tri-Institutional Training Program in Computational Biology and Medicine, New York, NY, USA 2) Computational and Systems Biology Program, Memorial Sloan Kettering Cancer Center, New York, NY, USA</w:t>
      </w:r>
    </w:p>
    <w:p w14:paraId="75625AEB" w14:textId="77777777" w:rsidR="00B11A9B" w:rsidRPr="00F91040" w:rsidRDefault="00B11A9B" w:rsidP="000B3CF8">
      <w:pPr>
        <w:jc w:val="both"/>
        <w:rPr>
          <w:rFonts w:ascii="Helvetica" w:hAnsi="Helvetica"/>
        </w:rPr>
      </w:pPr>
    </w:p>
    <w:p w14:paraId="72EF4FF9" w14:textId="77777777" w:rsidR="00B11A9B" w:rsidRDefault="00B11A9B" w:rsidP="000B3CF8">
      <w:pPr>
        <w:jc w:val="both"/>
        <w:rPr>
          <w:rFonts w:ascii="Helvetica" w:hAnsi="Helvetica" w:cs="Arial"/>
          <w:bCs/>
        </w:rPr>
      </w:pPr>
      <w:r w:rsidRPr="00F91040">
        <w:rPr>
          <w:rFonts w:ascii="Helvetica" w:hAnsi="Helvetica"/>
        </w:rPr>
        <w:t xml:space="preserve">Levi </w:t>
      </w:r>
      <w:proofErr w:type="spellStart"/>
      <w:r w:rsidRPr="00F91040">
        <w:rPr>
          <w:rFonts w:ascii="Helvetica" w:hAnsi="Helvetica"/>
        </w:rPr>
        <w:t>Naden</w:t>
      </w:r>
      <w:proofErr w:type="spellEnd"/>
      <w:r w:rsidRPr="00F91040">
        <w:rPr>
          <w:rFonts w:ascii="Helvetica" w:hAnsi="Helvetica"/>
        </w:rPr>
        <w:t xml:space="preserve">: </w:t>
      </w:r>
      <w:r w:rsidRPr="00B11A9B">
        <w:rPr>
          <w:rFonts w:ascii="Helvetica" w:hAnsi="Helvetica" w:cs="Arial"/>
          <w:bCs/>
        </w:rPr>
        <w:t xml:space="preserve">Computational and Systems Biology Program, Sloan Kettering Institute, Memorial Sloan Kettering Cancer Center, New York, New York, USA, </w:t>
      </w:r>
    </w:p>
    <w:p w14:paraId="04A14FA0" w14:textId="77777777" w:rsidR="000A61A0" w:rsidRDefault="000A61A0" w:rsidP="000B3CF8">
      <w:pPr>
        <w:jc w:val="both"/>
        <w:rPr>
          <w:rFonts w:ascii="Helvetica" w:hAnsi="Helvetica" w:cs="Arial"/>
          <w:bCs/>
        </w:rPr>
      </w:pPr>
    </w:p>
    <w:p w14:paraId="3B785EE1" w14:textId="1B1029CD" w:rsidR="000A61A0" w:rsidRDefault="000A61A0" w:rsidP="007A58BC">
      <w:pPr>
        <w:jc w:val="both"/>
        <w:outlineLvl w:val="0"/>
        <w:rPr>
          <w:rFonts w:ascii="Helvetica" w:hAnsi="Helvetica" w:cs="Arial"/>
          <w:bCs/>
        </w:rPr>
      </w:pPr>
      <w:r>
        <w:rPr>
          <w:rFonts w:ascii="Helvetica" w:hAnsi="Helvetica" w:cs="Arial"/>
          <w:bCs/>
        </w:rPr>
        <w:t>Grants to recognize:</w:t>
      </w:r>
    </w:p>
    <w:p w14:paraId="296822EA" w14:textId="77777777" w:rsidR="000A61A0" w:rsidRDefault="000A61A0" w:rsidP="000B3CF8">
      <w:pPr>
        <w:jc w:val="both"/>
        <w:rPr>
          <w:rFonts w:ascii="Helvetica" w:hAnsi="Helvetica" w:cs="Arial"/>
          <w:bCs/>
        </w:rPr>
      </w:pPr>
    </w:p>
    <w:p w14:paraId="191E8D21" w14:textId="77777777" w:rsidR="002564E9" w:rsidRDefault="00641F46" w:rsidP="00641F46">
      <w:pPr>
        <w:rPr>
          <w:rFonts w:ascii="Helvetica" w:hAnsi="Helvetica" w:cs="Arial"/>
          <w:bCs/>
        </w:rPr>
      </w:pPr>
      <w:r w:rsidRPr="00641F46">
        <w:rPr>
          <w:rFonts w:ascii="Helvetica" w:hAnsi="Helvetica" w:cs="Arial"/>
          <w:bCs/>
        </w:rPr>
        <w:t>JDC acknowledges support from the Sloan Kettering Institute and NIH grant P30 CA008748 and NIH grant R01 GM121505.</w:t>
      </w:r>
    </w:p>
    <w:p w14:paraId="46AE0312" w14:textId="7CB23BD5" w:rsidR="00ED7362" w:rsidRPr="00641F46" w:rsidRDefault="002564E9" w:rsidP="00641F46">
      <w:pPr>
        <w:rPr>
          <w:rFonts w:ascii="Helvetica" w:hAnsi="Helvetica" w:cs="Arial"/>
          <w:bCs/>
        </w:rPr>
      </w:pPr>
      <w:r>
        <w:rPr>
          <w:rFonts w:ascii="Helvetica" w:hAnsi="Helvetica" w:cs="Arial"/>
          <w:bCs/>
        </w:rPr>
        <w:t xml:space="preserve">LN acknowledges support from Merck </w:t>
      </w:r>
      <w:proofErr w:type="spellStart"/>
      <w:r>
        <w:rPr>
          <w:rFonts w:ascii="Helvetica" w:hAnsi="Helvetica" w:cs="Arial"/>
          <w:bCs/>
        </w:rPr>
        <w:t>KGaA</w:t>
      </w:r>
      <w:proofErr w:type="spellEnd"/>
      <w:r w:rsidR="00702627">
        <w:rPr>
          <w:rFonts w:ascii="Helvetica" w:hAnsi="Helvetica" w:cs="Arial"/>
          <w:bCs/>
        </w:rPr>
        <w:t xml:space="preserve"> </w:t>
      </w:r>
      <w:r w:rsidR="006B0624">
        <w:rPr>
          <w:rFonts w:ascii="Helvetica" w:hAnsi="Helvetica" w:cs="Arial"/>
          <w:bCs/>
        </w:rPr>
        <w:t>to support</w:t>
      </w:r>
      <w:r w:rsidR="00702627">
        <w:rPr>
          <w:rFonts w:ascii="Helvetica" w:hAnsi="Helvetica" w:cs="Arial"/>
          <w:bCs/>
        </w:rPr>
        <w:t xml:space="preserve"> the development of </w:t>
      </w:r>
      <w:r w:rsidR="00EC44D2">
        <w:rPr>
          <w:rFonts w:ascii="Helvetica" w:hAnsi="Helvetica" w:cs="Arial"/>
          <w:bCs/>
        </w:rPr>
        <w:t xml:space="preserve">open source tools for </w:t>
      </w:r>
      <w:r w:rsidR="00CD2BE0">
        <w:rPr>
          <w:rFonts w:ascii="Helvetica" w:hAnsi="Helvetica" w:cs="Arial"/>
          <w:bCs/>
        </w:rPr>
        <w:t xml:space="preserve">GPU-accelerated </w:t>
      </w:r>
      <w:r w:rsidR="00702627">
        <w:rPr>
          <w:rFonts w:ascii="Helvetica" w:hAnsi="Helvetica" w:cs="Arial"/>
          <w:bCs/>
        </w:rPr>
        <w:t>alchemical free energy calculations</w:t>
      </w:r>
      <w:r>
        <w:rPr>
          <w:rFonts w:ascii="Helvetica" w:hAnsi="Helvetica" w:cs="Arial"/>
          <w:bCs/>
        </w:rPr>
        <w:t>.</w:t>
      </w:r>
      <w:r w:rsidR="00641F46" w:rsidRPr="00641F46">
        <w:rPr>
          <w:rFonts w:ascii="Helvetica" w:hAnsi="Helvetica" w:cs="Arial"/>
          <w:bCs/>
        </w:rPr>
        <w:t xml:space="preserve"> </w:t>
      </w:r>
    </w:p>
    <w:p w14:paraId="2A44B4AD" w14:textId="6874C771" w:rsidR="00854B1F" w:rsidRDefault="001E4A7D" w:rsidP="00F91040">
      <w:pPr>
        <w:jc w:val="both"/>
        <w:outlineLvl w:val="0"/>
        <w:rPr>
          <w:rFonts w:ascii="Helvetica" w:hAnsi="Helvetica" w:cs="Arial"/>
          <w:bCs/>
        </w:rPr>
      </w:pPr>
      <w:r>
        <w:rPr>
          <w:rFonts w:ascii="Helvetica" w:hAnsi="Helvetica" w:cs="Arial"/>
          <w:bCs/>
        </w:rPr>
        <w:t>Conflict of interest statement:</w:t>
      </w:r>
    </w:p>
    <w:p w14:paraId="3FD4F982" w14:textId="12101FF9" w:rsidR="001E4A7D" w:rsidRPr="00B11A9B" w:rsidRDefault="001E4A7D" w:rsidP="00F91040">
      <w:pPr>
        <w:jc w:val="both"/>
        <w:outlineLvl w:val="0"/>
        <w:rPr>
          <w:rFonts w:ascii="Helvetica" w:hAnsi="Helvetica" w:cs="Arial"/>
          <w:bCs/>
        </w:rPr>
      </w:pPr>
      <w:r>
        <w:rPr>
          <w:rFonts w:ascii="Helvetica" w:hAnsi="Helvetica" w:cs="Arial"/>
          <w:bCs/>
        </w:rPr>
        <w:t>JDC is a member of the Scientific Advisory Board for Schrödinger.</w:t>
      </w:r>
    </w:p>
    <w:p w14:paraId="5946D2B8" w14:textId="0D0EC5AC" w:rsidR="00B11A9B" w:rsidRPr="00F91040" w:rsidRDefault="00B11A9B" w:rsidP="00F91040">
      <w:pPr>
        <w:jc w:val="both"/>
        <w:rPr>
          <w:rFonts w:ascii="Helvetica" w:hAnsi="Helvetica"/>
        </w:rPr>
      </w:pPr>
    </w:p>
    <w:p w14:paraId="5A89D816" w14:textId="77777777" w:rsidR="0041604A" w:rsidRPr="00F91040" w:rsidRDefault="0041604A" w:rsidP="00F91040">
      <w:pPr>
        <w:jc w:val="both"/>
        <w:rPr>
          <w:rFonts w:ascii="Helvetica" w:hAnsi="Helvetica"/>
        </w:rPr>
      </w:pPr>
    </w:p>
    <w:p w14:paraId="140C8754" w14:textId="77777777" w:rsidR="00083FE5" w:rsidRDefault="0041604A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54" w:author="Albanese, Steven/GSK Graduate School" w:date="2018-02-20T14:21:00Z"/>
          <w:rFonts w:ascii="Helvetica" w:hAnsi="Helvetica" w:cs="Helvetica"/>
        </w:rPr>
      </w:pPr>
      <w:r w:rsidRPr="00B11A9B">
        <w:rPr>
          <w:rFonts w:ascii="Helvetica" w:hAnsi="Helvetica"/>
          <w:lang w:val="de-DE"/>
        </w:rPr>
        <w:fldChar w:fldCharType="begin"/>
      </w:r>
      <w:r w:rsidRPr="00B11A9B">
        <w:rPr>
          <w:rFonts w:ascii="Helvetica" w:hAnsi="Helvetica"/>
          <w:lang w:val="de-DE"/>
        </w:rPr>
        <w:instrText xml:space="preserve"> ADDIN PAPERS2_CITATIONS &lt;papers2_bibliography/&gt;</w:instrText>
      </w:r>
      <w:r w:rsidRPr="00B11A9B">
        <w:rPr>
          <w:rFonts w:ascii="Helvetica" w:hAnsi="Helvetica"/>
          <w:lang w:val="de-DE"/>
        </w:rPr>
        <w:fldChar w:fldCharType="separate"/>
      </w:r>
      <w:ins w:id="55" w:author="Albanese, Steven/GSK Graduate School" w:date="2018-02-20T14:21:00Z">
        <w:r w:rsidR="00083FE5">
          <w:rPr>
            <w:rFonts w:ascii="Helvetica" w:hAnsi="Helvetica" w:cs="Helvetica"/>
          </w:rPr>
          <w:t>1.</w:t>
        </w:r>
        <w:r w:rsidR="00083FE5">
          <w:rPr>
            <w:rFonts w:ascii="Helvetica" w:hAnsi="Helvetica" w:cs="Helvetica"/>
          </w:rPr>
          <w:tab/>
        </w:r>
        <w:proofErr w:type="spellStart"/>
        <w:r w:rsidR="00083FE5">
          <w:rPr>
            <w:rFonts w:ascii="Helvetica" w:hAnsi="Helvetica" w:cs="Helvetica"/>
          </w:rPr>
          <w:t>Sastry</w:t>
        </w:r>
        <w:proofErr w:type="spellEnd"/>
        <w:r w:rsidR="00083FE5">
          <w:rPr>
            <w:rFonts w:ascii="Helvetica" w:hAnsi="Helvetica" w:cs="Helvetica"/>
          </w:rPr>
          <w:t xml:space="preserve">, G. M., </w:t>
        </w:r>
        <w:proofErr w:type="spellStart"/>
        <w:r w:rsidR="00083FE5">
          <w:rPr>
            <w:rFonts w:ascii="Helvetica" w:hAnsi="Helvetica" w:cs="Helvetica"/>
          </w:rPr>
          <w:t>Adzhigirey</w:t>
        </w:r>
        <w:proofErr w:type="spellEnd"/>
        <w:r w:rsidR="00083FE5">
          <w:rPr>
            <w:rFonts w:ascii="Helvetica" w:hAnsi="Helvetica" w:cs="Helvetica"/>
          </w:rPr>
          <w:t xml:space="preserve">, M., Day, T., </w:t>
        </w:r>
        <w:proofErr w:type="spellStart"/>
        <w:r w:rsidR="00083FE5">
          <w:rPr>
            <w:rFonts w:ascii="Helvetica" w:hAnsi="Helvetica" w:cs="Helvetica"/>
          </w:rPr>
          <w:t>Annabhimoju</w:t>
        </w:r>
        <w:proofErr w:type="spellEnd"/>
        <w:r w:rsidR="00083FE5">
          <w:rPr>
            <w:rFonts w:ascii="Helvetica" w:hAnsi="Helvetica" w:cs="Helvetica"/>
          </w:rPr>
          <w:t xml:space="preserve">, R. &amp; Sherman, W. Protein and ligand preparation: parameters, protocols, and influence on virtual screening enrichments. </w:t>
        </w:r>
        <w:r w:rsidR="00083FE5">
          <w:rPr>
            <w:rFonts w:ascii="Helvetica" w:hAnsi="Helvetica" w:cs="Helvetica"/>
            <w:i/>
            <w:iCs/>
          </w:rPr>
          <w:t xml:space="preserve">J. </w:t>
        </w:r>
        <w:proofErr w:type="spellStart"/>
        <w:r w:rsidR="00083FE5">
          <w:rPr>
            <w:rFonts w:ascii="Helvetica" w:hAnsi="Helvetica" w:cs="Helvetica"/>
            <w:i/>
            <w:iCs/>
          </w:rPr>
          <w:t>Comput</w:t>
        </w:r>
        <w:proofErr w:type="spellEnd"/>
        <w:r w:rsidR="00083FE5">
          <w:rPr>
            <w:rFonts w:ascii="Helvetica" w:hAnsi="Helvetica" w:cs="Helvetica"/>
            <w:i/>
            <w:iCs/>
          </w:rPr>
          <w:t>. Aided Mol. Des.</w:t>
        </w:r>
        <w:r w:rsidR="00083FE5">
          <w:rPr>
            <w:rFonts w:ascii="Helvetica" w:hAnsi="Helvetica" w:cs="Helvetica"/>
          </w:rPr>
          <w:t xml:space="preserve"> </w:t>
        </w:r>
        <w:proofErr w:type="gramStart"/>
        <w:r w:rsidR="00083FE5">
          <w:rPr>
            <w:rFonts w:ascii="Helvetica" w:hAnsi="Helvetica" w:cs="Helvetica"/>
            <w:b/>
            <w:bCs/>
          </w:rPr>
          <w:t>27,</w:t>
        </w:r>
        <w:r w:rsidR="00083FE5">
          <w:rPr>
            <w:rFonts w:ascii="Helvetica" w:hAnsi="Helvetica" w:cs="Helvetica"/>
          </w:rPr>
          <w:t xml:space="preserve"> 221–234 (2013).</w:t>
        </w:r>
        <w:proofErr w:type="gramEnd"/>
      </w:ins>
    </w:p>
    <w:p w14:paraId="3FB057F4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56" w:author="Albanese, Steven/GSK Graduate School" w:date="2018-02-20T14:21:00Z"/>
          <w:rFonts w:ascii="Helvetica" w:hAnsi="Helvetica" w:cs="Helvetica"/>
        </w:rPr>
      </w:pPr>
      <w:ins w:id="57" w:author="Albanese, Steven/GSK Graduate School" w:date="2018-02-20T14:21:00Z">
        <w:r>
          <w:rPr>
            <w:rFonts w:ascii="Helvetica" w:hAnsi="Helvetica" w:cs="Helvetica"/>
          </w:rPr>
          <w:t>2.</w:t>
        </w:r>
        <w:r>
          <w:rPr>
            <w:rFonts w:ascii="Helvetica" w:hAnsi="Helvetica" w:cs="Helvetica"/>
          </w:rPr>
          <w:tab/>
        </w:r>
        <w:proofErr w:type="spellStart"/>
        <w:r>
          <w:rPr>
            <w:rFonts w:ascii="Helvetica" w:hAnsi="Helvetica" w:cs="Helvetica"/>
          </w:rPr>
          <w:t>Halgren</w:t>
        </w:r>
        <w:proofErr w:type="spellEnd"/>
        <w:r>
          <w:rPr>
            <w:rFonts w:ascii="Helvetica" w:hAnsi="Helvetica" w:cs="Helvetica"/>
          </w:rPr>
          <w:t xml:space="preserve">, T. A. Identifying and characterizing binding sites and assessing </w:t>
        </w:r>
        <w:proofErr w:type="spellStart"/>
        <w:r>
          <w:rPr>
            <w:rFonts w:ascii="Helvetica" w:hAnsi="Helvetica" w:cs="Helvetica"/>
          </w:rPr>
          <w:t>druggability</w:t>
        </w:r>
        <w:proofErr w:type="spellEnd"/>
        <w:r>
          <w:rPr>
            <w:rFonts w:ascii="Helvetica" w:hAnsi="Helvetica" w:cs="Helvetica"/>
          </w:rPr>
          <w:t xml:space="preserve">. </w:t>
        </w:r>
        <w:r>
          <w:rPr>
            <w:rFonts w:ascii="Helvetica" w:hAnsi="Helvetica" w:cs="Helvetica"/>
            <w:i/>
            <w:iCs/>
          </w:rPr>
          <w:t xml:space="preserve">J </w:t>
        </w:r>
        <w:proofErr w:type="spellStart"/>
        <w:r>
          <w:rPr>
            <w:rFonts w:ascii="Helvetica" w:hAnsi="Helvetica" w:cs="Helvetica"/>
            <w:i/>
            <w:iCs/>
          </w:rPr>
          <w:t>Chem</w:t>
        </w:r>
        <w:proofErr w:type="spellEnd"/>
        <w:r>
          <w:rPr>
            <w:rFonts w:ascii="Helvetica" w:hAnsi="Helvetica" w:cs="Helvetica"/>
            <w:i/>
            <w:iCs/>
          </w:rPr>
          <w:t xml:space="preserve"> </w:t>
        </w:r>
        <w:proofErr w:type="spellStart"/>
        <w:r>
          <w:rPr>
            <w:rFonts w:ascii="Helvetica" w:hAnsi="Helvetica" w:cs="Helvetica"/>
            <w:i/>
            <w:iCs/>
          </w:rPr>
          <w:t>Inf</w:t>
        </w:r>
        <w:proofErr w:type="spellEnd"/>
        <w:r>
          <w:rPr>
            <w:rFonts w:ascii="Helvetica" w:hAnsi="Helvetica" w:cs="Helvetica"/>
            <w:i/>
            <w:iCs/>
          </w:rPr>
          <w:t xml:space="preserve"> Model</w:t>
        </w:r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49,</w:t>
        </w:r>
        <w:r>
          <w:rPr>
            <w:rFonts w:ascii="Helvetica" w:hAnsi="Helvetica" w:cs="Helvetica"/>
          </w:rPr>
          <w:t xml:space="preserve"> 377–389 (2009).</w:t>
        </w:r>
      </w:ins>
    </w:p>
    <w:p w14:paraId="6B2AF0D6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58" w:author="Albanese, Steven/GSK Graduate School" w:date="2018-02-20T14:21:00Z"/>
          <w:rFonts w:ascii="Helvetica" w:hAnsi="Helvetica" w:cs="Helvetica"/>
        </w:rPr>
      </w:pPr>
      <w:ins w:id="59" w:author="Albanese, Steven/GSK Graduate School" w:date="2018-02-20T14:21:00Z">
        <w:r>
          <w:rPr>
            <w:rFonts w:ascii="Helvetica" w:hAnsi="Helvetica" w:cs="Helvetica"/>
          </w:rPr>
          <w:t>3.</w:t>
        </w:r>
        <w:r>
          <w:rPr>
            <w:rFonts w:ascii="Helvetica" w:hAnsi="Helvetica" w:cs="Helvetica"/>
          </w:rPr>
          <w:tab/>
        </w:r>
        <w:proofErr w:type="spellStart"/>
        <w:r>
          <w:rPr>
            <w:rFonts w:ascii="Helvetica" w:hAnsi="Helvetica" w:cs="Helvetica"/>
          </w:rPr>
          <w:t>Halgren</w:t>
        </w:r>
        <w:proofErr w:type="spellEnd"/>
        <w:r>
          <w:rPr>
            <w:rFonts w:ascii="Helvetica" w:hAnsi="Helvetica" w:cs="Helvetica"/>
          </w:rPr>
          <w:t xml:space="preserve">, T. </w:t>
        </w:r>
        <w:proofErr w:type="gramStart"/>
        <w:r>
          <w:rPr>
            <w:rFonts w:ascii="Helvetica" w:hAnsi="Helvetica" w:cs="Helvetica"/>
          </w:rPr>
          <w:t>New method for fast and accurate binding-site identification and analysis.</w:t>
        </w:r>
        <w:proofErr w:type="gramEnd"/>
        <w:r>
          <w:rPr>
            <w:rFonts w:ascii="Helvetica" w:hAnsi="Helvetica" w:cs="Helvetica"/>
          </w:rPr>
          <w:t xml:space="preserve"> </w:t>
        </w:r>
        <w:proofErr w:type="spellStart"/>
        <w:proofErr w:type="gramStart"/>
        <w:r>
          <w:rPr>
            <w:rFonts w:ascii="Helvetica" w:hAnsi="Helvetica" w:cs="Helvetica"/>
            <w:i/>
            <w:iCs/>
          </w:rPr>
          <w:t>Chem</w:t>
        </w:r>
        <w:proofErr w:type="spellEnd"/>
        <w:r>
          <w:rPr>
            <w:rFonts w:ascii="Helvetica" w:hAnsi="Helvetica" w:cs="Helvetica"/>
            <w:i/>
            <w:iCs/>
          </w:rPr>
          <w:t xml:space="preserve"> </w:t>
        </w:r>
        <w:proofErr w:type="spellStart"/>
        <w:r>
          <w:rPr>
            <w:rFonts w:ascii="Helvetica" w:hAnsi="Helvetica" w:cs="Helvetica"/>
            <w:i/>
            <w:iCs/>
          </w:rPr>
          <w:t>Biol</w:t>
        </w:r>
        <w:proofErr w:type="spellEnd"/>
        <w:r>
          <w:rPr>
            <w:rFonts w:ascii="Helvetica" w:hAnsi="Helvetica" w:cs="Helvetica"/>
            <w:i/>
            <w:iCs/>
          </w:rPr>
          <w:t xml:space="preserve"> Drug Des</w:t>
        </w:r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69,</w:t>
        </w:r>
        <w:r>
          <w:rPr>
            <w:rFonts w:ascii="Helvetica" w:hAnsi="Helvetica" w:cs="Helvetica"/>
          </w:rPr>
          <w:t xml:space="preserve"> 146–148 (2007).</w:t>
        </w:r>
        <w:proofErr w:type="gramEnd"/>
      </w:ins>
    </w:p>
    <w:p w14:paraId="696624F2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60" w:author="Albanese, Steven/GSK Graduate School" w:date="2018-02-20T14:21:00Z"/>
          <w:rFonts w:ascii="Helvetica" w:hAnsi="Helvetica" w:cs="Helvetica"/>
        </w:rPr>
      </w:pPr>
      <w:ins w:id="61" w:author="Albanese, Steven/GSK Graduate School" w:date="2018-02-20T14:21:00Z">
        <w:r>
          <w:rPr>
            <w:rFonts w:ascii="Helvetica" w:hAnsi="Helvetica" w:cs="Helvetica"/>
          </w:rPr>
          <w:t>4.</w:t>
        </w:r>
        <w:r>
          <w:rPr>
            <w:rFonts w:ascii="Helvetica" w:hAnsi="Helvetica" w:cs="Helvetica"/>
          </w:rPr>
          <w:tab/>
        </w:r>
        <w:proofErr w:type="spellStart"/>
        <w:r>
          <w:rPr>
            <w:rFonts w:ascii="Helvetica" w:hAnsi="Helvetica" w:cs="Helvetica"/>
          </w:rPr>
          <w:t>Friesner</w:t>
        </w:r>
        <w:proofErr w:type="spellEnd"/>
        <w:r>
          <w:rPr>
            <w:rFonts w:ascii="Helvetica" w:hAnsi="Helvetica" w:cs="Helvetica"/>
          </w:rPr>
          <w:t xml:space="preserve">, R. A. </w:t>
        </w:r>
        <w:r>
          <w:rPr>
            <w:rFonts w:ascii="Helvetica" w:hAnsi="Helvetica" w:cs="Helvetica"/>
            <w:i/>
            <w:iCs/>
          </w:rPr>
          <w:t>et al.</w:t>
        </w:r>
        <w:r>
          <w:rPr>
            <w:rFonts w:ascii="Helvetica" w:hAnsi="Helvetica" w:cs="Helvetica"/>
          </w:rPr>
          <w:t xml:space="preserve"> Glide: a new approach for rapid, accurate docking and scoring. 1. Method and assessment of docking accuracy. </w:t>
        </w:r>
        <w:r>
          <w:rPr>
            <w:rFonts w:ascii="Helvetica" w:hAnsi="Helvetica" w:cs="Helvetica"/>
            <w:i/>
            <w:iCs/>
          </w:rPr>
          <w:t>J. Med. Chem.</w:t>
        </w:r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47,</w:t>
        </w:r>
        <w:r>
          <w:rPr>
            <w:rFonts w:ascii="Helvetica" w:hAnsi="Helvetica" w:cs="Helvetica"/>
          </w:rPr>
          <w:t xml:space="preserve"> 1739–1749 (2004).</w:t>
        </w:r>
      </w:ins>
    </w:p>
    <w:p w14:paraId="0EA444A3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62" w:author="Albanese, Steven/GSK Graduate School" w:date="2018-02-20T14:21:00Z"/>
          <w:rFonts w:ascii="Helvetica" w:hAnsi="Helvetica" w:cs="Helvetica"/>
        </w:rPr>
      </w:pPr>
      <w:ins w:id="63" w:author="Albanese, Steven/GSK Graduate School" w:date="2018-02-20T14:21:00Z">
        <w:r>
          <w:rPr>
            <w:rFonts w:ascii="Helvetica" w:hAnsi="Helvetica" w:cs="Helvetica"/>
          </w:rPr>
          <w:t>5.</w:t>
        </w:r>
        <w:r>
          <w:rPr>
            <w:rFonts w:ascii="Helvetica" w:hAnsi="Helvetica" w:cs="Helvetica"/>
          </w:rPr>
          <w:tab/>
        </w:r>
        <w:proofErr w:type="spellStart"/>
        <w:r>
          <w:rPr>
            <w:rFonts w:ascii="Helvetica" w:hAnsi="Helvetica" w:cs="Helvetica"/>
          </w:rPr>
          <w:t>Halgren</w:t>
        </w:r>
        <w:proofErr w:type="spellEnd"/>
        <w:r>
          <w:rPr>
            <w:rFonts w:ascii="Helvetica" w:hAnsi="Helvetica" w:cs="Helvetica"/>
          </w:rPr>
          <w:t xml:space="preserve">, T. A. </w:t>
        </w:r>
        <w:r>
          <w:rPr>
            <w:rFonts w:ascii="Helvetica" w:hAnsi="Helvetica" w:cs="Helvetica"/>
            <w:i/>
            <w:iCs/>
          </w:rPr>
          <w:t>et al.</w:t>
        </w:r>
        <w:r>
          <w:rPr>
            <w:rFonts w:ascii="Helvetica" w:hAnsi="Helvetica" w:cs="Helvetica"/>
          </w:rPr>
          <w:t xml:space="preserve"> Glide: a new approach for rapid, accurate docking and scoring. 2. Enrichment factors in database screening. </w:t>
        </w:r>
        <w:r>
          <w:rPr>
            <w:rFonts w:ascii="Helvetica" w:hAnsi="Helvetica" w:cs="Helvetica"/>
            <w:i/>
            <w:iCs/>
          </w:rPr>
          <w:t>J. Med. Chem.</w:t>
        </w:r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47,</w:t>
        </w:r>
        <w:r>
          <w:rPr>
            <w:rFonts w:ascii="Helvetica" w:hAnsi="Helvetica" w:cs="Helvetica"/>
          </w:rPr>
          <w:t xml:space="preserve"> 1750–</w:t>
        </w:r>
        <w:r>
          <w:rPr>
            <w:rFonts w:ascii="Helvetica" w:hAnsi="Helvetica" w:cs="Helvetica"/>
          </w:rPr>
          <w:lastRenderedPageBreak/>
          <w:t>1759 (2004).</w:t>
        </w:r>
      </w:ins>
    </w:p>
    <w:p w14:paraId="4EE9EA32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64" w:author="Albanese, Steven/GSK Graduate School" w:date="2018-02-20T14:21:00Z"/>
          <w:rFonts w:ascii="Helvetica" w:hAnsi="Helvetica" w:cs="Helvetica"/>
        </w:rPr>
      </w:pPr>
      <w:proofErr w:type="gramStart"/>
      <w:ins w:id="65" w:author="Albanese, Steven/GSK Graduate School" w:date="2018-02-20T14:21:00Z">
        <w:r>
          <w:rPr>
            <w:rFonts w:ascii="Helvetica" w:hAnsi="Helvetica" w:cs="Helvetica"/>
          </w:rPr>
          <w:t>6.</w:t>
        </w:r>
        <w:r>
          <w:rPr>
            <w:rFonts w:ascii="Helvetica" w:hAnsi="Helvetica" w:cs="Helvetica"/>
          </w:rPr>
          <w:tab/>
        </w:r>
        <w:proofErr w:type="spellStart"/>
        <w:r>
          <w:rPr>
            <w:rFonts w:ascii="Helvetica" w:hAnsi="Helvetica" w:cs="Helvetica"/>
          </w:rPr>
          <w:t>Lan</w:t>
        </w:r>
        <w:proofErr w:type="spellEnd"/>
        <w:proofErr w:type="gramEnd"/>
        <w:r>
          <w:rPr>
            <w:rFonts w:ascii="Helvetica" w:hAnsi="Helvetica" w:cs="Helvetica"/>
          </w:rPr>
          <w:t xml:space="preserve">, L. </w:t>
        </w:r>
        <w:r>
          <w:rPr>
            <w:rFonts w:ascii="Helvetica" w:hAnsi="Helvetica" w:cs="Helvetica"/>
            <w:i/>
            <w:iCs/>
          </w:rPr>
          <w:t>et al.</w:t>
        </w:r>
        <w:r>
          <w:rPr>
            <w:rFonts w:ascii="Helvetica" w:hAnsi="Helvetica" w:cs="Helvetica"/>
          </w:rPr>
          <w:t xml:space="preserve"> Natural product (-)-gossypol inhibits colon cancer cell growth by targeting RNA-binding protein Musashi-1. </w:t>
        </w:r>
        <w:proofErr w:type="spellStart"/>
        <w:r>
          <w:rPr>
            <w:rFonts w:ascii="Helvetica" w:hAnsi="Helvetica" w:cs="Helvetica"/>
            <w:i/>
            <w:iCs/>
          </w:rPr>
          <w:t>Mol</w:t>
        </w:r>
        <w:proofErr w:type="spellEnd"/>
        <w:r>
          <w:rPr>
            <w:rFonts w:ascii="Helvetica" w:hAnsi="Helvetica" w:cs="Helvetica"/>
            <w:i/>
            <w:iCs/>
          </w:rPr>
          <w:t xml:space="preserve"> </w:t>
        </w:r>
        <w:proofErr w:type="spellStart"/>
        <w:r>
          <w:rPr>
            <w:rFonts w:ascii="Helvetica" w:hAnsi="Helvetica" w:cs="Helvetica"/>
            <w:i/>
            <w:iCs/>
          </w:rPr>
          <w:t>Oncol</w:t>
        </w:r>
        <w:proofErr w:type="spellEnd"/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9,</w:t>
        </w:r>
        <w:r>
          <w:rPr>
            <w:rFonts w:ascii="Helvetica" w:hAnsi="Helvetica" w:cs="Helvetica"/>
          </w:rPr>
          <w:t xml:space="preserve"> 1406–1420 (2015).</w:t>
        </w:r>
      </w:ins>
    </w:p>
    <w:p w14:paraId="7ECA56DA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66" w:author="Albanese, Steven/GSK Graduate School" w:date="2018-02-20T14:21:00Z"/>
          <w:rFonts w:ascii="Helvetica" w:hAnsi="Helvetica" w:cs="Helvetica"/>
        </w:rPr>
      </w:pPr>
      <w:ins w:id="67" w:author="Albanese, Steven/GSK Graduate School" w:date="2018-02-20T14:21:00Z">
        <w:r>
          <w:rPr>
            <w:rFonts w:ascii="Helvetica" w:hAnsi="Helvetica" w:cs="Helvetica"/>
          </w:rPr>
          <w:t>7.</w:t>
        </w:r>
        <w:r>
          <w:rPr>
            <w:rFonts w:ascii="Helvetica" w:hAnsi="Helvetica" w:cs="Helvetica"/>
          </w:rPr>
          <w:tab/>
          <w:t xml:space="preserve">Sherman, W., Day, T., Jacobson, M. P., </w:t>
        </w:r>
        <w:proofErr w:type="spellStart"/>
        <w:r>
          <w:rPr>
            <w:rFonts w:ascii="Helvetica" w:hAnsi="Helvetica" w:cs="Helvetica"/>
          </w:rPr>
          <w:t>Friesner</w:t>
        </w:r>
        <w:proofErr w:type="spellEnd"/>
        <w:r>
          <w:rPr>
            <w:rFonts w:ascii="Helvetica" w:hAnsi="Helvetica" w:cs="Helvetica"/>
          </w:rPr>
          <w:t xml:space="preserve">, R. A. &amp; </w:t>
        </w:r>
        <w:proofErr w:type="spellStart"/>
        <w:r>
          <w:rPr>
            <w:rFonts w:ascii="Helvetica" w:hAnsi="Helvetica" w:cs="Helvetica"/>
          </w:rPr>
          <w:t>Farid</w:t>
        </w:r>
        <w:proofErr w:type="spellEnd"/>
        <w:r>
          <w:rPr>
            <w:rFonts w:ascii="Helvetica" w:hAnsi="Helvetica" w:cs="Helvetica"/>
          </w:rPr>
          <w:t xml:space="preserve">, R. Novel procedure for modeling ligand/receptor induced fit effects. </w:t>
        </w:r>
        <w:r>
          <w:rPr>
            <w:rFonts w:ascii="Helvetica" w:hAnsi="Helvetica" w:cs="Helvetica"/>
            <w:i/>
            <w:iCs/>
          </w:rPr>
          <w:t>J. Med. Chem.</w:t>
        </w:r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49,</w:t>
        </w:r>
        <w:r>
          <w:rPr>
            <w:rFonts w:ascii="Helvetica" w:hAnsi="Helvetica" w:cs="Helvetica"/>
          </w:rPr>
          <w:t xml:space="preserve"> 534–553 (2006).</w:t>
        </w:r>
      </w:ins>
    </w:p>
    <w:p w14:paraId="3372EF78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68" w:author="Albanese, Steven/GSK Graduate School" w:date="2018-02-20T14:21:00Z"/>
          <w:rFonts w:ascii="Helvetica" w:hAnsi="Helvetica" w:cs="Helvetica"/>
        </w:rPr>
      </w:pPr>
      <w:ins w:id="69" w:author="Albanese, Steven/GSK Graduate School" w:date="2018-02-20T14:21:00Z">
        <w:r>
          <w:rPr>
            <w:rFonts w:ascii="Helvetica" w:hAnsi="Helvetica" w:cs="Helvetica"/>
          </w:rPr>
          <w:t>8.</w:t>
        </w:r>
        <w:r>
          <w:rPr>
            <w:rFonts w:ascii="Helvetica" w:hAnsi="Helvetica" w:cs="Helvetica"/>
          </w:rPr>
          <w:tab/>
          <w:t xml:space="preserve">Clark, A. J. </w:t>
        </w:r>
        <w:r>
          <w:rPr>
            <w:rFonts w:ascii="Helvetica" w:hAnsi="Helvetica" w:cs="Helvetica"/>
            <w:i/>
            <w:iCs/>
          </w:rPr>
          <w:t>et al.</w:t>
        </w:r>
        <w:r>
          <w:rPr>
            <w:rFonts w:ascii="Helvetica" w:hAnsi="Helvetica" w:cs="Helvetica"/>
          </w:rPr>
          <w:t xml:space="preserve"> Prediction of Protein-Ligand Binding Poses via a Combination of Induced Fit Docking and </w:t>
        </w:r>
        <w:proofErr w:type="spellStart"/>
        <w:r>
          <w:rPr>
            <w:rFonts w:ascii="Helvetica" w:hAnsi="Helvetica" w:cs="Helvetica"/>
          </w:rPr>
          <w:t>Metadynamics</w:t>
        </w:r>
        <w:proofErr w:type="spellEnd"/>
        <w:r>
          <w:rPr>
            <w:rFonts w:ascii="Helvetica" w:hAnsi="Helvetica" w:cs="Helvetica"/>
          </w:rPr>
          <w:t xml:space="preserve"> Simulations. </w:t>
        </w:r>
        <w:proofErr w:type="gramStart"/>
        <w:r>
          <w:rPr>
            <w:rFonts w:ascii="Helvetica" w:hAnsi="Helvetica" w:cs="Helvetica"/>
            <w:i/>
            <w:iCs/>
          </w:rPr>
          <w:t xml:space="preserve">J. Chem. Theory </w:t>
        </w:r>
        <w:proofErr w:type="spellStart"/>
        <w:r>
          <w:rPr>
            <w:rFonts w:ascii="Helvetica" w:hAnsi="Helvetica" w:cs="Helvetica"/>
            <w:i/>
            <w:iCs/>
          </w:rPr>
          <w:t>Comput</w:t>
        </w:r>
        <w:proofErr w:type="spellEnd"/>
        <w:r>
          <w:rPr>
            <w:rFonts w:ascii="Helvetica" w:hAnsi="Helvetica" w:cs="Helvetica"/>
            <w:i/>
            <w:iCs/>
          </w:rPr>
          <w:t>.</w:t>
        </w:r>
        <w:proofErr w:type="gramEnd"/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12,</w:t>
        </w:r>
        <w:r>
          <w:rPr>
            <w:rFonts w:ascii="Helvetica" w:hAnsi="Helvetica" w:cs="Helvetica"/>
          </w:rPr>
          <w:t xml:space="preserve"> 2990–2998 (2016).</w:t>
        </w:r>
      </w:ins>
    </w:p>
    <w:p w14:paraId="5B599540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70" w:author="Albanese, Steven/GSK Graduate School" w:date="2018-02-20T14:21:00Z"/>
          <w:rFonts w:ascii="Helvetica" w:hAnsi="Helvetica" w:cs="Helvetica"/>
        </w:rPr>
      </w:pPr>
      <w:ins w:id="71" w:author="Albanese, Steven/GSK Graduate School" w:date="2018-02-20T14:21:00Z">
        <w:r>
          <w:rPr>
            <w:rFonts w:ascii="Helvetica" w:hAnsi="Helvetica" w:cs="Helvetica"/>
          </w:rPr>
          <w:t>9.</w:t>
        </w:r>
        <w:r>
          <w:rPr>
            <w:rFonts w:ascii="Helvetica" w:hAnsi="Helvetica" w:cs="Helvetica"/>
          </w:rPr>
          <w:tab/>
          <w:t xml:space="preserve">Abel, R., Young, T., </w:t>
        </w:r>
        <w:proofErr w:type="spellStart"/>
        <w:r>
          <w:rPr>
            <w:rFonts w:ascii="Helvetica" w:hAnsi="Helvetica" w:cs="Helvetica"/>
          </w:rPr>
          <w:t>Farid</w:t>
        </w:r>
        <w:proofErr w:type="spellEnd"/>
        <w:r>
          <w:rPr>
            <w:rFonts w:ascii="Helvetica" w:hAnsi="Helvetica" w:cs="Helvetica"/>
          </w:rPr>
          <w:t xml:space="preserve">, R., Berne, B. J. &amp; </w:t>
        </w:r>
        <w:proofErr w:type="spellStart"/>
        <w:r>
          <w:rPr>
            <w:rFonts w:ascii="Helvetica" w:hAnsi="Helvetica" w:cs="Helvetica"/>
          </w:rPr>
          <w:t>Friesner</w:t>
        </w:r>
        <w:proofErr w:type="spellEnd"/>
        <w:r>
          <w:rPr>
            <w:rFonts w:ascii="Helvetica" w:hAnsi="Helvetica" w:cs="Helvetica"/>
          </w:rPr>
          <w:t xml:space="preserve">, R. A. Role of the active-site solvent in the thermodynamics of factor </w:t>
        </w:r>
        <w:proofErr w:type="spellStart"/>
        <w:r>
          <w:rPr>
            <w:rFonts w:ascii="Helvetica" w:hAnsi="Helvetica" w:cs="Helvetica"/>
          </w:rPr>
          <w:t>Xa</w:t>
        </w:r>
        <w:proofErr w:type="spellEnd"/>
        <w:r>
          <w:rPr>
            <w:rFonts w:ascii="Helvetica" w:hAnsi="Helvetica" w:cs="Helvetica"/>
          </w:rPr>
          <w:t xml:space="preserve"> ligand binding. </w:t>
        </w:r>
        <w:r>
          <w:rPr>
            <w:rFonts w:ascii="Helvetica" w:hAnsi="Helvetica" w:cs="Helvetica"/>
            <w:i/>
            <w:iCs/>
          </w:rPr>
          <w:t>J. Am. Chem. Soc.</w:t>
        </w:r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130,</w:t>
        </w:r>
        <w:r>
          <w:rPr>
            <w:rFonts w:ascii="Helvetica" w:hAnsi="Helvetica" w:cs="Helvetica"/>
          </w:rPr>
          <w:t xml:space="preserve"> 2817–2831 (2008).</w:t>
        </w:r>
      </w:ins>
    </w:p>
    <w:p w14:paraId="16BF9D1B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72" w:author="Albanese, Steven/GSK Graduate School" w:date="2018-02-20T14:21:00Z"/>
          <w:rFonts w:ascii="Helvetica" w:hAnsi="Helvetica" w:cs="Helvetica"/>
        </w:rPr>
      </w:pPr>
      <w:ins w:id="73" w:author="Albanese, Steven/GSK Graduate School" w:date="2018-02-20T14:21:00Z">
        <w:r>
          <w:rPr>
            <w:rFonts w:ascii="Helvetica" w:hAnsi="Helvetica" w:cs="Helvetica"/>
          </w:rPr>
          <w:t>10.</w:t>
        </w:r>
        <w:r>
          <w:rPr>
            <w:rFonts w:ascii="Helvetica" w:hAnsi="Helvetica" w:cs="Helvetica"/>
          </w:rPr>
          <w:tab/>
          <w:t xml:space="preserve">Young, T., Abel, R., Kim, B., Berne, B. J. &amp; </w:t>
        </w:r>
        <w:proofErr w:type="spellStart"/>
        <w:r>
          <w:rPr>
            <w:rFonts w:ascii="Helvetica" w:hAnsi="Helvetica" w:cs="Helvetica"/>
          </w:rPr>
          <w:t>Friesner</w:t>
        </w:r>
        <w:proofErr w:type="spellEnd"/>
        <w:r>
          <w:rPr>
            <w:rFonts w:ascii="Helvetica" w:hAnsi="Helvetica" w:cs="Helvetica"/>
          </w:rPr>
          <w:t xml:space="preserve">, R. A. Motifs for molecular recognition exploiting hydrophobic enclosure in protein-ligand binding. </w:t>
        </w:r>
        <w:r>
          <w:rPr>
            <w:rFonts w:ascii="Helvetica" w:hAnsi="Helvetica" w:cs="Helvetica"/>
            <w:i/>
            <w:iCs/>
          </w:rPr>
          <w:t>PNAS</w:t>
        </w:r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104,</w:t>
        </w:r>
        <w:r>
          <w:rPr>
            <w:rFonts w:ascii="Helvetica" w:hAnsi="Helvetica" w:cs="Helvetica"/>
          </w:rPr>
          <w:t xml:space="preserve"> 808–813 (2007).</w:t>
        </w:r>
      </w:ins>
    </w:p>
    <w:p w14:paraId="4FFADB04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74" w:author="Albanese, Steven/GSK Graduate School" w:date="2018-02-20T14:21:00Z"/>
          <w:rFonts w:ascii="Helvetica" w:hAnsi="Helvetica" w:cs="Helvetica"/>
        </w:rPr>
      </w:pPr>
      <w:proofErr w:type="gramStart"/>
      <w:ins w:id="75" w:author="Albanese, Steven/GSK Graduate School" w:date="2018-02-20T14:21:00Z">
        <w:r>
          <w:rPr>
            <w:rFonts w:ascii="Helvetica" w:hAnsi="Helvetica" w:cs="Helvetica"/>
          </w:rPr>
          <w:t>11.</w:t>
        </w:r>
        <w:r>
          <w:rPr>
            <w:rFonts w:ascii="Helvetica" w:hAnsi="Helvetica" w:cs="Helvetica"/>
          </w:rPr>
          <w:tab/>
          <w:t>Harder</w:t>
        </w:r>
        <w:proofErr w:type="gramEnd"/>
        <w:r>
          <w:rPr>
            <w:rFonts w:ascii="Helvetica" w:hAnsi="Helvetica" w:cs="Helvetica"/>
          </w:rPr>
          <w:t xml:space="preserve">, E. </w:t>
        </w:r>
        <w:r>
          <w:rPr>
            <w:rFonts w:ascii="Helvetica" w:hAnsi="Helvetica" w:cs="Helvetica"/>
            <w:i/>
            <w:iCs/>
          </w:rPr>
          <w:t>et al.</w:t>
        </w:r>
        <w:r>
          <w:rPr>
            <w:rFonts w:ascii="Helvetica" w:hAnsi="Helvetica" w:cs="Helvetica"/>
          </w:rPr>
          <w:t xml:space="preserve"> OPLS3: A Force Field Providing Broad Coverage of Drug-like Small Molecules and Proteins. </w:t>
        </w:r>
        <w:proofErr w:type="gramStart"/>
        <w:r>
          <w:rPr>
            <w:rFonts w:ascii="Helvetica" w:hAnsi="Helvetica" w:cs="Helvetica"/>
            <w:i/>
            <w:iCs/>
          </w:rPr>
          <w:t xml:space="preserve">J. Chem. Theory </w:t>
        </w:r>
        <w:proofErr w:type="spellStart"/>
        <w:r>
          <w:rPr>
            <w:rFonts w:ascii="Helvetica" w:hAnsi="Helvetica" w:cs="Helvetica"/>
            <w:i/>
            <w:iCs/>
          </w:rPr>
          <w:t>Comput</w:t>
        </w:r>
        <w:proofErr w:type="spellEnd"/>
        <w:r>
          <w:rPr>
            <w:rFonts w:ascii="Helvetica" w:hAnsi="Helvetica" w:cs="Helvetica"/>
            <w:i/>
            <w:iCs/>
          </w:rPr>
          <w:t>.</w:t>
        </w:r>
        <w:proofErr w:type="gramEnd"/>
        <w:r>
          <w:rPr>
            <w:rFonts w:ascii="Helvetica" w:hAnsi="Helvetica" w:cs="Helvetica"/>
          </w:rPr>
          <w:t xml:space="preserve"> </w:t>
        </w:r>
        <w:proofErr w:type="gramStart"/>
        <w:r>
          <w:rPr>
            <w:rFonts w:ascii="Helvetica" w:hAnsi="Helvetica" w:cs="Helvetica"/>
            <w:b/>
            <w:bCs/>
          </w:rPr>
          <w:t>12,</w:t>
        </w:r>
        <w:r>
          <w:rPr>
            <w:rFonts w:ascii="Helvetica" w:hAnsi="Helvetica" w:cs="Helvetica"/>
          </w:rPr>
          <w:t xml:space="preserve"> 281–296 (2016).</w:t>
        </w:r>
        <w:proofErr w:type="gramEnd"/>
      </w:ins>
    </w:p>
    <w:p w14:paraId="65B109DC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76" w:author="Albanese, Steven/GSK Graduate School" w:date="2018-02-20T14:21:00Z"/>
          <w:rFonts w:ascii="Helvetica" w:hAnsi="Helvetica" w:cs="Helvetica"/>
        </w:rPr>
      </w:pPr>
      <w:ins w:id="77" w:author="Albanese, Steven/GSK Graduate School" w:date="2018-02-20T14:21:00Z">
        <w:r>
          <w:rPr>
            <w:rFonts w:ascii="Helvetica" w:hAnsi="Helvetica" w:cs="Helvetica"/>
          </w:rPr>
          <w:t>12.</w:t>
        </w:r>
        <w:r>
          <w:rPr>
            <w:rFonts w:ascii="Helvetica" w:hAnsi="Helvetica" w:cs="Helvetica"/>
          </w:rPr>
          <w:tab/>
          <w:t xml:space="preserve">Shelley, J. C. </w:t>
        </w:r>
        <w:r>
          <w:rPr>
            <w:rFonts w:ascii="Helvetica" w:hAnsi="Helvetica" w:cs="Helvetica"/>
            <w:i/>
            <w:iCs/>
          </w:rPr>
          <w:t>et al.</w:t>
        </w:r>
        <w:r>
          <w:rPr>
            <w:rFonts w:ascii="Helvetica" w:hAnsi="Helvetica" w:cs="Helvetica"/>
          </w:rPr>
          <w:t xml:space="preserve"> </w:t>
        </w:r>
        <w:proofErr w:type="spellStart"/>
        <w:r>
          <w:rPr>
            <w:rFonts w:ascii="Helvetica" w:hAnsi="Helvetica" w:cs="Helvetica"/>
          </w:rPr>
          <w:t>Epik</w:t>
        </w:r>
        <w:proofErr w:type="spellEnd"/>
        <w:r>
          <w:rPr>
            <w:rFonts w:ascii="Helvetica" w:hAnsi="Helvetica" w:cs="Helvetica"/>
          </w:rPr>
          <w:t xml:space="preserve">: a software program for </w:t>
        </w:r>
        <w:proofErr w:type="spellStart"/>
        <w:r>
          <w:rPr>
            <w:rFonts w:ascii="Helvetica" w:hAnsi="Helvetica" w:cs="Helvetica"/>
          </w:rPr>
          <w:t>pK</w:t>
        </w:r>
        <w:proofErr w:type="spellEnd"/>
        <w:proofErr w:type="gramStart"/>
        <w:r>
          <w:rPr>
            <w:rFonts w:ascii="Helvetica" w:hAnsi="Helvetica" w:cs="Helvetica"/>
          </w:rPr>
          <w:t>( a</w:t>
        </w:r>
        <w:proofErr w:type="gramEnd"/>
        <w:r>
          <w:rPr>
            <w:rFonts w:ascii="Helvetica" w:hAnsi="Helvetica" w:cs="Helvetica"/>
          </w:rPr>
          <w:t xml:space="preserve"> ) prediction and protonation state generation for drug-like molecules. </w:t>
        </w:r>
        <w:r>
          <w:rPr>
            <w:rFonts w:ascii="Helvetica" w:hAnsi="Helvetica" w:cs="Helvetica"/>
            <w:i/>
            <w:iCs/>
          </w:rPr>
          <w:t xml:space="preserve">J. </w:t>
        </w:r>
        <w:proofErr w:type="spellStart"/>
        <w:r>
          <w:rPr>
            <w:rFonts w:ascii="Helvetica" w:hAnsi="Helvetica" w:cs="Helvetica"/>
            <w:i/>
            <w:iCs/>
          </w:rPr>
          <w:t>Comput</w:t>
        </w:r>
        <w:proofErr w:type="spellEnd"/>
        <w:r>
          <w:rPr>
            <w:rFonts w:ascii="Helvetica" w:hAnsi="Helvetica" w:cs="Helvetica"/>
            <w:i/>
            <w:iCs/>
          </w:rPr>
          <w:t>. Aided Mol. Des.</w:t>
        </w:r>
        <w:r>
          <w:rPr>
            <w:rFonts w:ascii="Helvetica" w:hAnsi="Helvetica" w:cs="Helvetica"/>
          </w:rPr>
          <w:t xml:space="preserve"> </w:t>
        </w:r>
        <w:proofErr w:type="gramStart"/>
        <w:r>
          <w:rPr>
            <w:rFonts w:ascii="Helvetica" w:hAnsi="Helvetica" w:cs="Helvetica"/>
            <w:b/>
            <w:bCs/>
          </w:rPr>
          <w:t>21,</w:t>
        </w:r>
        <w:r>
          <w:rPr>
            <w:rFonts w:ascii="Helvetica" w:hAnsi="Helvetica" w:cs="Helvetica"/>
          </w:rPr>
          <w:t xml:space="preserve"> 681–691 (2007).</w:t>
        </w:r>
        <w:proofErr w:type="gramEnd"/>
      </w:ins>
    </w:p>
    <w:p w14:paraId="53D41BDB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78" w:author="Albanese, Steven/GSK Graduate School" w:date="2018-02-20T14:21:00Z"/>
          <w:rFonts w:ascii="Helvetica" w:hAnsi="Helvetica" w:cs="Helvetica"/>
        </w:rPr>
      </w:pPr>
      <w:ins w:id="79" w:author="Albanese, Steven/GSK Graduate School" w:date="2018-02-20T14:21:00Z">
        <w:r>
          <w:rPr>
            <w:rFonts w:ascii="Helvetica" w:hAnsi="Helvetica" w:cs="Helvetica"/>
          </w:rPr>
          <w:t>13.</w:t>
        </w:r>
        <w:r>
          <w:rPr>
            <w:rFonts w:ascii="Helvetica" w:hAnsi="Helvetica" w:cs="Helvetica"/>
          </w:rPr>
          <w:tab/>
          <w:t xml:space="preserve">Greenwood, J. R., Calkins, D., Sullivan, A. P. &amp; Shelley, J. C. Towards the comprehensive, rapid, and accurate prediction of the favorable tautomeric states of drug-like molecules in aqueous solution. </w:t>
        </w:r>
        <w:r>
          <w:rPr>
            <w:rFonts w:ascii="Helvetica" w:hAnsi="Helvetica" w:cs="Helvetica"/>
            <w:i/>
            <w:iCs/>
          </w:rPr>
          <w:t xml:space="preserve">J. </w:t>
        </w:r>
        <w:proofErr w:type="spellStart"/>
        <w:r>
          <w:rPr>
            <w:rFonts w:ascii="Helvetica" w:hAnsi="Helvetica" w:cs="Helvetica"/>
            <w:i/>
            <w:iCs/>
          </w:rPr>
          <w:t>Comput</w:t>
        </w:r>
        <w:proofErr w:type="spellEnd"/>
        <w:r>
          <w:rPr>
            <w:rFonts w:ascii="Helvetica" w:hAnsi="Helvetica" w:cs="Helvetica"/>
            <w:i/>
            <w:iCs/>
          </w:rPr>
          <w:t>. Aided Mol. Des.</w:t>
        </w:r>
        <w:r>
          <w:rPr>
            <w:rFonts w:ascii="Helvetica" w:hAnsi="Helvetica" w:cs="Helvetica"/>
          </w:rPr>
          <w:t xml:space="preserve"> </w:t>
        </w:r>
        <w:proofErr w:type="gramStart"/>
        <w:r>
          <w:rPr>
            <w:rFonts w:ascii="Helvetica" w:hAnsi="Helvetica" w:cs="Helvetica"/>
            <w:b/>
            <w:bCs/>
          </w:rPr>
          <w:t>24,</w:t>
        </w:r>
        <w:r>
          <w:rPr>
            <w:rFonts w:ascii="Helvetica" w:hAnsi="Helvetica" w:cs="Helvetica"/>
          </w:rPr>
          <w:t xml:space="preserve"> 591–604 (2010).</w:t>
        </w:r>
        <w:proofErr w:type="gramEnd"/>
      </w:ins>
    </w:p>
    <w:p w14:paraId="0B3D7FB9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80" w:author="Albanese, Steven/GSK Graduate School" w:date="2018-02-20T14:21:00Z"/>
          <w:rFonts w:ascii="Helvetica" w:hAnsi="Helvetica" w:cs="Helvetica"/>
        </w:rPr>
      </w:pPr>
      <w:ins w:id="81" w:author="Albanese, Steven/GSK Graduate School" w:date="2018-02-20T14:21:00Z">
        <w:r>
          <w:rPr>
            <w:rFonts w:ascii="Helvetica" w:hAnsi="Helvetica" w:cs="Helvetica"/>
          </w:rPr>
          <w:t>14.</w:t>
        </w:r>
        <w:r>
          <w:rPr>
            <w:rFonts w:ascii="Helvetica" w:hAnsi="Helvetica" w:cs="Helvetica"/>
          </w:rPr>
          <w:tab/>
          <w:t xml:space="preserve">Lipinski, C. A., Lombardo, F., </w:t>
        </w:r>
        <w:proofErr w:type="spellStart"/>
        <w:r>
          <w:rPr>
            <w:rFonts w:ascii="Helvetica" w:hAnsi="Helvetica" w:cs="Helvetica"/>
          </w:rPr>
          <w:t>Dominy</w:t>
        </w:r>
        <w:proofErr w:type="spellEnd"/>
        <w:r>
          <w:rPr>
            <w:rFonts w:ascii="Helvetica" w:hAnsi="Helvetica" w:cs="Helvetica"/>
          </w:rPr>
          <w:t xml:space="preserve">, B. W. &amp; Feeney, P. J. Experimental and computational approaches to estimate solubility and permeability in drug discovery and development settings. </w:t>
        </w:r>
        <w:r>
          <w:rPr>
            <w:rFonts w:ascii="Helvetica" w:hAnsi="Helvetica" w:cs="Helvetica"/>
            <w:i/>
            <w:iCs/>
          </w:rPr>
          <w:t>Advanced Drug Delivery Reviews</w:t>
        </w:r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46,</w:t>
        </w:r>
        <w:r>
          <w:rPr>
            <w:rFonts w:ascii="Helvetica" w:hAnsi="Helvetica" w:cs="Helvetica"/>
          </w:rPr>
          <w:t xml:space="preserve"> 3–26 (2001).</w:t>
        </w:r>
      </w:ins>
    </w:p>
    <w:p w14:paraId="5159838B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82" w:author="Albanese, Steven/GSK Graduate School" w:date="2018-02-20T14:21:00Z"/>
          <w:rFonts w:ascii="Helvetica" w:hAnsi="Helvetica" w:cs="Helvetica"/>
        </w:rPr>
      </w:pPr>
      <w:ins w:id="83" w:author="Albanese, Steven/GSK Graduate School" w:date="2018-02-20T14:21:00Z">
        <w:r>
          <w:rPr>
            <w:rFonts w:ascii="Helvetica" w:hAnsi="Helvetica" w:cs="Helvetica"/>
          </w:rPr>
          <w:t>15.</w:t>
        </w:r>
        <w:r>
          <w:rPr>
            <w:rFonts w:ascii="Helvetica" w:hAnsi="Helvetica" w:cs="Helvetica"/>
          </w:rPr>
          <w:tab/>
          <w:t xml:space="preserve">Walters, W. P., Stahl, M. T. &amp; </w:t>
        </w:r>
        <w:proofErr w:type="spellStart"/>
        <w:r>
          <w:rPr>
            <w:rFonts w:ascii="Helvetica" w:hAnsi="Helvetica" w:cs="Helvetica"/>
          </w:rPr>
          <w:t>Murcko</w:t>
        </w:r>
        <w:proofErr w:type="spellEnd"/>
        <w:r>
          <w:rPr>
            <w:rFonts w:ascii="Helvetica" w:hAnsi="Helvetica" w:cs="Helvetica"/>
          </w:rPr>
          <w:t xml:space="preserve">, M. A. Virtual screening—an overview. </w:t>
        </w:r>
        <w:r>
          <w:rPr>
            <w:rFonts w:ascii="Helvetica" w:hAnsi="Helvetica" w:cs="Helvetica"/>
            <w:i/>
            <w:iCs/>
          </w:rPr>
          <w:t xml:space="preserve">Drug </w:t>
        </w:r>
        <w:proofErr w:type="spellStart"/>
        <w:r>
          <w:rPr>
            <w:rFonts w:ascii="Helvetica" w:hAnsi="Helvetica" w:cs="Helvetica"/>
            <w:i/>
            <w:iCs/>
          </w:rPr>
          <w:t>Discov</w:t>
        </w:r>
        <w:proofErr w:type="spellEnd"/>
        <w:r>
          <w:rPr>
            <w:rFonts w:ascii="Helvetica" w:hAnsi="Helvetica" w:cs="Helvetica"/>
            <w:i/>
            <w:iCs/>
          </w:rPr>
          <w:t xml:space="preserve">. </w:t>
        </w:r>
        <w:proofErr w:type="gramStart"/>
        <w:r>
          <w:rPr>
            <w:rFonts w:ascii="Helvetica" w:hAnsi="Helvetica" w:cs="Helvetica"/>
            <w:i/>
            <w:iCs/>
          </w:rPr>
          <w:t>Today</w:t>
        </w:r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3,</w:t>
        </w:r>
        <w:r>
          <w:rPr>
            <w:rFonts w:ascii="Helvetica" w:hAnsi="Helvetica" w:cs="Helvetica"/>
          </w:rPr>
          <w:t xml:space="preserve"> 160–178 (1998).</w:t>
        </w:r>
        <w:proofErr w:type="gramEnd"/>
      </w:ins>
    </w:p>
    <w:p w14:paraId="72185332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84" w:author="Albanese, Steven/GSK Graduate School" w:date="2018-02-20T14:21:00Z"/>
          <w:rFonts w:ascii="Helvetica" w:hAnsi="Helvetica" w:cs="Helvetica"/>
          <w:i/>
          <w:iCs/>
        </w:rPr>
      </w:pPr>
      <w:ins w:id="85" w:author="Albanese, Steven/GSK Graduate School" w:date="2018-02-20T14:21:00Z">
        <w:r>
          <w:rPr>
            <w:rFonts w:ascii="Helvetica" w:hAnsi="Helvetica" w:cs="Helvetica"/>
          </w:rPr>
          <w:t>16.</w:t>
        </w:r>
        <w:r>
          <w:rPr>
            <w:rFonts w:ascii="Helvetica" w:hAnsi="Helvetica" w:cs="Helvetica"/>
          </w:rPr>
          <w:tab/>
        </w:r>
        <w:proofErr w:type="spellStart"/>
        <w:r>
          <w:rPr>
            <w:rFonts w:ascii="Helvetica" w:hAnsi="Helvetica" w:cs="Helvetica"/>
          </w:rPr>
          <w:t>Baell</w:t>
        </w:r>
        <w:proofErr w:type="spellEnd"/>
        <w:r>
          <w:rPr>
            <w:rFonts w:ascii="Helvetica" w:hAnsi="Helvetica" w:cs="Helvetica"/>
          </w:rPr>
          <w:t xml:space="preserve">, J. B., chemistry, G. H. J. O. M.2010. New substructure filters for removal of pan assay interference compounds (PAINS) from screening libraries and for their exclusion in bioassays. </w:t>
        </w:r>
        <w:r>
          <w:rPr>
            <w:rFonts w:ascii="Helvetica" w:hAnsi="Helvetica" w:cs="Helvetica"/>
            <w:i/>
            <w:iCs/>
          </w:rPr>
          <w:t>ACS Publications</w:t>
        </w:r>
      </w:ins>
    </w:p>
    <w:p w14:paraId="2A3C8DFE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86" w:author="Albanese, Steven/GSK Graduate School" w:date="2018-02-20T14:21:00Z"/>
          <w:rFonts w:ascii="Helvetica" w:hAnsi="Helvetica" w:cs="Helvetica"/>
        </w:rPr>
      </w:pPr>
    </w:p>
    <w:p w14:paraId="7020013E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87" w:author="Albanese, Steven/GSK Graduate School" w:date="2018-02-20T14:21:00Z"/>
          <w:rFonts w:ascii="Helvetica" w:hAnsi="Helvetica" w:cs="Helvetica"/>
        </w:rPr>
      </w:pPr>
      <w:ins w:id="88" w:author="Albanese, Steven/GSK Graduate School" w:date="2018-02-20T14:21:00Z">
        <w:r>
          <w:rPr>
            <w:rFonts w:ascii="Helvetica" w:hAnsi="Helvetica" w:cs="Helvetica"/>
          </w:rPr>
          <w:t>17.</w:t>
        </w:r>
        <w:r>
          <w:rPr>
            <w:rFonts w:ascii="Helvetica" w:hAnsi="Helvetica" w:cs="Helvetica"/>
          </w:rPr>
          <w:tab/>
        </w:r>
        <w:proofErr w:type="spellStart"/>
        <w:r>
          <w:rPr>
            <w:rFonts w:ascii="Helvetica" w:hAnsi="Helvetica" w:cs="Helvetica"/>
          </w:rPr>
          <w:t>Duan</w:t>
        </w:r>
        <w:proofErr w:type="spellEnd"/>
        <w:r>
          <w:rPr>
            <w:rFonts w:ascii="Helvetica" w:hAnsi="Helvetica" w:cs="Helvetica"/>
          </w:rPr>
          <w:t xml:space="preserve">, J., Dixon, S. L., </w:t>
        </w:r>
        <w:proofErr w:type="spellStart"/>
        <w:r>
          <w:rPr>
            <w:rFonts w:ascii="Helvetica" w:hAnsi="Helvetica" w:cs="Helvetica"/>
          </w:rPr>
          <w:t>Lowrie</w:t>
        </w:r>
        <w:proofErr w:type="spellEnd"/>
        <w:r>
          <w:rPr>
            <w:rFonts w:ascii="Helvetica" w:hAnsi="Helvetica" w:cs="Helvetica"/>
          </w:rPr>
          <w:t xml:space="preserve">, J. F. &amp; Sherman, W. Analysis and comparison of 2D fingerprints: insights into database screening performance using eight fingerprint methods. </w:t>
        </w:r>
        <w:r>
          <w:rPr>
            <w:rFonts w:ascii="Helvetica" w:hAnsi="Helvetica" w:cs="Helvetica"/>
            <w:i/>
            <w:iCs/>
          </w:rPr>
          <w:t>J. Mol. Graph. Model.</w:t>
        </w:r>
        <w:r>
          <w:rPr>
            <w:rFonts w:ascii="Helvetica" w:hAnsi="Helvetica" w:cs="Helvetica"/>
          </w:rPr>
          <w:t xml:space="preserve"> </w:t>
        </w:r>
        <w:proofErr w:type="gramStart"/>
        <w:r>
          <w:rPr>
            <w:rFonts w:ascii="Helvetica" w:hAnsi="Helvetica" w:cs="Helvetica"/>
            <w:b/>
            <w:bCs/>
          </w:rPr>
          <w:t>29,</w:t>
        </w:r>
        <w:r>
          <w:rPr>
            <w:rFonts w:ascii="Helvetica" w:hAnsi="Helvetica" w:cs="Helvetica"/>
          </w:rPr>
          <w:t xml:space="preserve"> 157–170 (2010).</w:t>
        </w:r>
        <w:proofErr w:type="gramEnd"/>
      </w:ins>
    </w:p>
    <w:p w14:paraId="16DC9BAA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89" w:author="Albanese, Steven/GSK Graduate School" w:date="2018-02-20T14:21:00Z"/>
          <w:rFonts w:ascii="Helvetica" w:hAnsi="Helvetica" w:cs="Helvetica"/>
        </w:rPr>
      </w:pPr>
      <w:ins w:id="90" w:author="Albanese, Steven/GSK Graduate School" w:date="2018-02-20T14:21:00Z">
        <w:r>
          <w:rPr>
            <w:rFonts w:ascii="Helvetica" w:hAnsi="Helvetica" w:cs="Helvetica"/>
          </w:rPr>
          <w:t>18.</w:t>
        </w:r>
        <w:r>
          <w:rPr>
            <w:rFonts w:ascii="Helvetica" w:hAnsi="Helvetica" w:cs="Helvetica"/>
          </w:rPr>
          <w:tab/>
        </w:r>
        <w:proofErr w:type="spellStart"/>
        <w:r>
          <w:rPr>
            <w:rFonts w:ascii="Helvetica" w:hAnsi="Helvetica" w:cs="Helvetica"/>
          </w:rPr>
          <w:t>Sastry</w:t>
        </w:r>
        <w:proofErr w:type="spellEnd"/>
        <w:r>
          <w:rPr>
            <w:rFonts w:ascii="Helvetica" w:hAnsi="Helvetica" w:cs="Helvetica"/>
          </w:rPr>
          <w:t xml:space="preserve">, M., </w:t>
        </w:r>
        <w:proofErr w:type="spellStart"/>
        <w:r>
          <w:rPr>
            <w:rFonts w:ascii="Helvetica" w:hAnsi="Helvetica" w:cs="Helvetica"/>
          </w:rPr>
          <w:t>Lowrie</w:t>
        </w:r>
        <w:proofErr w:type="spellEnd"/>
        <w:r>
          <w:rPr>
            <w:rFonts w:ascii="Helvetica" w:hAnsi="Helvetica" w:cs="Helvetica"/>
          </w:rPr>
          <w:t xml:space="preserve">, J. F., Dixon, S. L. &amp; Sherman, W. Large-Scale Systematic Analysis of 2D Fingerprint Methods and Parameters to Improve Virtual Screening Enrichments. </w:t>
        </w:r>
        <w:r>
          <w:rPr>
            <w:rFonts w:ascii="Helvetica" w:hAnsi="Helvetica" w:cs="Helvetica"/>
            <w:i/>
            <w:iCs/>
          </w:rPr>
          <w:t xml:space="preserve">J </w:t>
        </w:r>
        <w:proofErr w:type="spellStart"/>
        <w:r>
          <w:rPr>
            <w:rFonts w:ascii="Helvetica" w:hAnsi="Helvetica" w:cs="Helvetica"/>
            <w:i/>
            <w:iCs/>
          </w:rPr>
          <w:t>Chem</w:t>
        </w:r>
        <w:proofErr w:type="spellEnd"/>
        <w:r>
          <w:rPr>
            <w:rFonts w:ascii="Helvetica" w:hAnsi="Helvetica" w:cs="Helvetica"/>
            <w:i/>
            <w:iCs/>
          </w:rPr>
          <w:t xml:space="preserve"> </w:t>
        </w:r>
        <w:proofErr w:type="spellStart"/>
        <w:r>
          <w:rPr>
            <w:rFonts w:ascii="Helvetica" w:hAnsi="Helvetica" w:cs="Helvetica"/>
            <w:i/>
            <w:iCs/>
          </w:rPr>
          <w:t>Inf</w:t>
        </w:r>
        <w:proofErr w:type="spellEnd"/>
        <w:r>
          <w:rPr>
            <w:rFonts w:ascii="Helvetica" w:hAnsi="Helvetica" w:cs="Helvetica"/>
            <w:i/>
            <w:iCs/>
          </w:rPr>
          <w:t xml:space="preserve"> Model</w:t>
        </w:r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50,</w:t>
        </w:r>
        <w:r>
          <w:rPr>
            <w:rFonts w:ascii="Helvetica" w:hAnsi="Helvetica" w:cs="Helvetica"/>
          </w:rPr>
          <w:t xml:space="preserve"> 771–784 (2010).</w:t>
        </w:r>
      </w:ins>
    </w:p>
    <w:p w14:paraId="284C9137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91" w:author="Albanese, Steven/GSK Graduate School" w:date="2018-02-20T14:21:00Z"/>
          <w:rFonts w:ascii="Helvetica" w:hAnsi="Helvetica" w:cs="Helvetica"/>
        </w:rPr>
      </w:pPr>
      <w:ins w:id="92" w:author="Albanese, Steven/GSK Graduate School" w:date="2018-02-20T14:21:00Z">
        <w:r>
          <w:rPr>
            <w:rFonts w:ascii="Helvetica" w:hAnsi="Helvetica" w:cs="Helvetica"/>
          </w:rPr>
          <w:t>19.</w:t>
        </w:r>
        <w:r>
          <w:rPr>
            <w:rFonts w:ascii="Helvetica" w:hAnsi="Helvetica" w:cs="Helvetica"/>
          </w:rPr>
          <w:tab/>
          <w:t xml:space="preserve">Maier, J. A. </w:t>
        </w:r>
        <w:r>
          <w:rPr>
            <w:rFonts w:ascii="Helvetica" w:hAnsi="Helvetica" w:cs="Helvetica"/>
            <w:i/>
            <w:iCs/>
          </w:rPr>
          <w:t>et al.</w:t>
        </w:r>
        <w:r>
          <w:rPr>
            <w:rFonts w:ascii="Helvetica" w:hAnsi="Helvetica" w:cs="Helvetica"/>
          </w:rPr>
          <w:t xml:space="preserve"> ff14SB: Improving the Accuracy of Protein Side Chain and Backbone Parameters from ff99SB. </w:t>
        </w:r>
        <w:proofErr w:type="gramStart"/>
        <w:r>
          <w:rPr>
            <w:rFonts w:ascii="Helvetica" w:hAnsi="Helvetica" w:cs="Helvetica"/>
            <w:i/>
            <w:iCs/>
          </w:rPr>
          <w:t xml:space="preserve">J. Chem. Theory </w:t>
        </w:r>
        <w:proofErr w:type="spellStart"/>
        <w:r>
          <w:rPr>
            <w:rFonts w:ascii="Helvetica" w:hAnsi="Helvetica" w:cs="Helvetica"/>
            <w:i/>
            <w:iCs/>
          </w:rPr>
          <w:t>Comput</w:t>
        </w:r>
        <w:proofErr w:type="spellEnd"/>
        <w:r>
          <w:rPr>
            <w:rFonts w:ascii="Helvetica" w:hAnsi="Helvetica" w:cs="Helvetica"/>
            <w:i/>
            <w:iCs/>
          </w:rPr>
          <w:t>.</w:t>
        </w:r>
        <w:proofErr w:type="gramEnd"/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11,</w:t>
        </w:r>
        <w:r>
          <w:rPr>
            <w:rFonts w:ascii="Helvetica" w:hAnsi="Helvetica" w:cs="Helvetica"/>
          </w:rPr>
          <w:t xml:space="preserve"> 3696–3713 (2015).</w:t>
        </w:r>
      </w:ins>
    </w:p>
    <w:p w14:paraId="1C6BB743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93" w:author="Albanese, Steven/GSK Graduate School" w:date="2018-02-20T14:21:00Z"/>
          <w:rFonts w:ascii="Helvetica" w:hAnsi="Helvetica" w:cs="Helvetica"/>
        </w:rPr>
      </w:pPr>
      <w:ins w:id="94" w:author="Albanese, Steven/GSK Graduate School" w:date="2018-02-20T14:21:00Z">
        <w:r>
          <w:rPr>
            <w:rFonts w:ascii="Helvetica" w:hAnsi="Helvetica" w:cs="Helvetica"/>
          </w:rPr>
          <w:t>20.</w:t>
        </w:r>
        <w:r>
          <w:rPr>
            <w:rFonts w:ascii="Helvetica" w:hAnsi="Helvetica" w:cs="Helvetica"/>
          </w:rPr>
          <w:tab/>
          <w:t xml:space="preserve">Wang, J., Wolf, R. M., Caldwell, J. W., </w:t>
        </w:r>
        <w:proofErr w:type="spellStart"/>
        <w:r>
          <w:rPr>
            <w:rFonts w:ascii="Helvetica" w:hAnsi="Helvetica" w:cs="Helvetica"/>
          </w:rPr>
          <w:t>Kollman</w:t>
        </w:r>
        <w:proofErr w:type="spellEnd"/>
        <w:r>
          <w:rPr>
            <w:rFonts w:ascii="Helvetica" w:hAnsi="Helvetica" w:cs="Helvetica"/>
          </w:rPr>
          <w:t xml:space="preserve">, P. A. &amp; Case, D. A. Development and testing of a general amber force field. </w:t>
        </w:r>
        <w:r>
          <w:rPr>
            <w:rFonts w:ascii="Helvetica" w:hAnsi="Helvetica" w:cs="Helvetica"/>
            <w:i/>
            <w:iCs/>
          </w:rPr>
          <w:t xml:space="preserve">J </w:t>
        </w:r>
        <w:proofErr w:type="spellStart"/>
        <w:r>
          <w:rPr>
            <w:rFonts w:ascii="Helvetica" w:hAnsi="Helvetica" w:cs="Helvetica"/>
            <w:i/>
            <w:iCs/>
          </w:rPr>
          <w:t>Comput</w:t>
        </w:r>
        <w:proofErr w:type="spellEnd"/>
        <w:r>
          <w:rPr>
            <w:rFonts w:ascii="Helvetica" w:hAnsi="Helvetica" w:cs="Helvetica"/>
            <w:i/>
            <w:iCs/>
          </w:rPr>
          <w:t xml:space="preserve"> </w:t>
        </w:r>
        <w:proofErr w:type="spellStart"/>
        <w:r>
          <w:rPr>
            <w:rFonts w:ascii="Helvetica" w:hAnsi="Helvetica" w:cs="Helvetica"/>
            <w:i/>
            <w:iCs/>
          </w:rPr>
          <w:t>Chem</w:t>
        </w:r>
        <w:proofErr w:type="spellEnd"/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25,</w:t>
        </w:r>
        <w:r>
          <w:rPr>
            <w:rFonts w:ascii="Helvetica" w:hAnsi="Helvetica" w:cs="Helvetica"/>
          </w:rPr>
          <w:t xml:space="preserve"> 1157–1174 (2004).</w:t>
        </w:r>
      </w:ins>
    </w:p>
    <w:p w14:paraId="6B62355E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95" w:author="Albanese, Steven/GSK Graduate School" w:date="2018-02-20T14:21:00Z"/>
          <w:rFonts w:ascii="Helvetica" w:hAnsi="Helvetica" w:cs="Helvetica"/>
        </w:rPr>
      </w:pPr>
      <w:ins w:id="96" w:author="Albanese, Steven/GSK Graduate School" w:date="2018-02-20T14:21:00Z">
        <w:r>
          <w:rPr>
            <w:rFonts w:ascii="Helvetica" w:hAnsi="Helvetica" w:cs="Helvetica"/>
          </w:rPr>
          <w:lastRenderedPageBreak/>
          <w:t>21.</w:t>
        </w:r>
        <w:r>
          <w:rPr>
            <w:rFonts w:ascii="Helvetica" w:hAnsi="Helvetica" w:cs="Helvetica"/>
          </w:rPr>
          <w:tab/>
          <w:t xml:space="preserve">Wang, J., Wang, W., </w:t>
        </w:r>
        <w:proofErr w:type="spellStart"/>
        <w:r>
          <w:rPr>
            <w:rFonts w:ascii="Helvetica" w:hAnsi="Helvetica" w:cs="Helvetica"/>
          </w:rPr>
          <w:t>Kollman</w:t>
        </w:r>
        <w:proofErr w:type="spellEnd"/>
        <w:r>
          <w:rPr>
            <w:rFonts w:ascii="Helvetica" w:hAnsi="Helvetica" w:cs="Helvetica"/>
          </w:rPr>
          <w:t xml:space="preserve">, P. A. &amp; Case, D. A. Automatic atom type and bond type perception in molecular mechanical calculations. </w:t>
        </w:r>
        <w:r>
          <w:rPr>
            <w:rFonts w:ascii="Helvetica" w:hAnsi="Helvetica" w:cs="Helvetica"/>
            <w:i/>
            <w:iCs/>
          </w:rPr>
          <w:t>J. Mol. Graph. Model.</w:t>
        </w:r>
        <w:r>
          <w:rPr>
            <w:rFonts w:ascii="Helvetica" w:hAnsi="Helvetica" w:cs="Helvetica"/>
          </w:rPr>
          <w:t xml:space="preserve"> </w:t>
        </w:r>
        <w:proofErr w:type="gramStart"/>
        <w:r>
          <w:rPr>
            <w:rFonts w:ascii="Helvetica" w:hAnsi="Helvetica" w:cs="Helvetica"/>
            <w:b/>
            <w:bCs/>
          </w:rPr>
          <w:t>25,</w:t>
        </w:r>
        <w:r>
          <w:rPr>
            <w:rFonts w:ascii="Helvetica" w:hAnsi="Helvetica" w:cs="Helvetica"/>
          </w:rPr>
          <w:t xml:space="preserve"> 247–260 (2006).</w:t>
        </w:r>
        <w:proofErr w:type="gramEnd"/>
      </w:ins>
    </w:p>
    <w:p w14:paraId="31A6418C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97" w:author="Albanese, Steven/GSK Graduate School" w:date="2018-02-20T14:21:00Z"/>
          <w:rFonts w:ascii="Helvetica" w:hAnsi="Helvetica" w:cs="Helvetica"/>
        </w:rPr>
      </w:pPr>
      <w:ins w:id="98" w:author="Albanese, Steven/GSK Graduate School" w:date="2018-02-20T14:21:00Z">
        <w:r>
          <w:rPr>
            <w:rFonts w:ascii="Helvetica" w:hAnsi="Helvetica" w:cs="Helvetica"/>
          </w:rPr>
          <w:t>22.</w:t>
        </w:r>
        <w:r>
          <w:rPr>
            <w:rFonts w:ascii="Helvetica" w:hAnsi="Helvetica" w:cs="Helvetica"/>
          </w:rPr>
          <w:tab/>
        </w:r>
        <w:proofErr w:type="spellStart"/>
        <w:r>
          <w:rPr>
            <w:rFonts w:ascii="Helvetica" w:hAnsi="Helvetica" w:cs="Helvetica"/>
          </w:rPr>
          <w:t>Jakalian</w:t>
        </w:r>
        <w:proofErr w:type="spellEnd"/>
        <w:r>
          <w:rPr>
            <w:rFonts w:ascii="Helvetica" w:hAnsi="Helvetica" w:cs="Helvetica"/>
          </w:rPr>
          <w:t xml:space="preserve">, A., Jack, D. B. &amp; </w:t>
        </w:r>
        <w:proofErr w:type="spellStart"/>
        <w:r>
          <w:rPr>
            <w:rFonts w:ascii="Helvetica" w:hAnsi="Helvetica" w:cs="Helvetica"/>
          </w:rPr>
          <w:t>Bayly</w:t>
        </w:r>
        <w:proofErr w:type="spellEnd"/>
        <w:r>
          <w:rPr>
            <w:rFonts w:ascii="Helvetica" w:hAnsi="Helvetica" w:cs="Helvetica"/>
          </w:rPr>
          <w:t xml:space="preserve">, C. I. Fast, efficient generation of high‐quality atomic charges. AM1‐BCC model: II. </w:t>
        </w:r>
        <w:proofErr w:type="gramStart"/>
        <w:r>
          <w:rPr>
            <w:rFonts w:ascii="Helvetica" w:hAnsi="Helvetica" w:cs="Helvetica"/>
          </w:rPr>
          <w:t>Parameterization and validation.</w:t>
        </w:r>
        <w:proofErr w:type="gramEnd"/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i/>
            <w:iCs/>
          </w:rPr>
          <w:t xml:space="preserve">J </w:t>
        </w:r>
        <w:proofErr w:type="spellStart"/>
        <w:r>
          <w:rPr>
            <w:rFonts w:ascii="Helvetica" w:hAnsi="Helvetica" w:cs="Helvetica"/>
            <w:i/>
            <w:iCs/>
          </w:rPr>
          <w:t>Comput</w:t>
        </w:r>
        <w:proofErr w:type="spellEnd"/>
        <w:r>
          <w:rPr>
            <w:rFonts w:ascii="Helvetica" w:hAnsi="Helvetica" w:cs="Helvetica"/>
            <w:i/>
            <w:iCs/>
          </w:rPr>
          <w:t xml:space="preserve"> </w:t>
        </w:r>
        <w:proofErr w:type="spellStart"/>
        <w:r>
          <w:rPr>
            <w:rFonts w:ascii="Helvetica" w:hAnsi="Helvetica" w:cs="Helvetica"/>
            <w:i/>
            <w:iCs/>
          </w:rPr>
          <w:t>Chem</w:t>
        </w:r>
        <w:proofErr w:type="spellEnd"/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23,</w:t>
        </w:r>
        <w:r>
          <w:rPr>
            <w:rFonts w:ascii="Helvetica" w:hAnsi="Helvetica" w:cs="Helvetica"/>
          </w:rPr>
          <w:t xml:space="preserve"> 1623–1641 (2002).</w:t>
        </w:r>
      </w:ins>
    </w:p>
    <w:p w14:paraId="522D6F00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99" w:author="Albanese, Steven/GSK Graduate School" w:date="2018-02-20T14:21:00Z"/>
          <w:rFonts w:ascii="Helvetica" w:hAnsi="Helvetica" w:cs="Helvetica"/>
        </w:rPr>
      </w:pPr>
      <w:ins w:id="100" w:author="Albanese, Steven/GSK Graduate School" w:date="2018-02-20T14:21:00Z">
        <w:r>
          <w:rPr>
            <w:rFonts w:ascii="Helvetica" w:hAnsi="Helvetica" w:cs="Helvetica"/>
          </w:rPr>
          <w:t>23.</w:t>
        </w:r>
        <w:r>
          <w:rPr>
            <w:rFonts w:ascii="Helvetica" w:hAnsi="Helvetica" w:cs="Helvetica"/>
          </w:rPr>
          <w:tab/>
        </w:r>
        <w:proofErr w:type="spellStart"/>
        <w:r>
          <w:rPr>
            <w:rFonts w:ascii="Helvetica" w:hAnsi="Helvetica" w:cs="Helvetica"/>
          </w:rPr>
          <w:t>Jakalian</w:t>
        </w:r>
        <w:proofErr w:type="spellEnd"/>
        <w:r>
          <w:rPr>
            <w:rFonts w:ascii="Helvetica" w:hAnsi="Helvetica" w:cs="Helvetica"/>
          </w:rPr>
          <w:t xml:space="preserve">, A., Bush, B. L., Jack, D. B. &amp; </w:t>
        </w:r>
        <w:proofErr w:type="spellStart"/>
        <w:r>
          <w:rPr>
            <w:rFonts w:ascii="Helvetica" w:hAnsi="Helvetica" w:cs="Helvetica"/>
          </w:rPr>
          <w:t>Bayly</w:t>
        </w:r>
        <w:proofErr w:type="spellEnd"/>
        <w:r>
          <w:rPr>
            <w:rFonts w:ascii="Helvetica" w:hAnsi="Helvetica" w:cs="Helvetica"/>
          </w:rPr>
          <w:t xml:space="preserve">, C. I. Fast, efficient generation of high‐quality atomic charges. AM1‐BCC model: I. Method. </w:t>
        </w:r>
        <w:r>
          <w:rPr>
            <w:rFonts w:ascii="Helvetica" w:hAnsi="Helvetica" w:cs="Helvetica"/>
            <w:i/>
            <w:iCs/>
          </w:rPr>
          <w:t xml:space="preserve">J </w:t>
        </w:r>
        <w:proofErr w:type="spellStart"/>
        <w:r>
          <w:rPr>
            <w:rFonts w:ascii="Helvetica" w:hAnsi="Helvetica" w:cs="Helvetica"/>
            <w:i/>
            <w:iCs/>
          </w:rPr>
          <w:t>Comput</w:t>
        </w:r>
        <w:proofErr w:type="spellEnd"/>
        <w:r>
          <w:rPr>
            <w:rFonts w:ascii="Helvetica" w:hAnsi="Helvetica" w:cs="Helvetica"/>
            <w:i/>
            <w:iCs/>
          </w:rPr>
          <w:t xml:space="preserve"> </w:t>
        </w:r>
        <w:proofErr w:type="spellStart"/>
        <w:r>
          <w:rPr>
            <w:rFonts w:ascii="Helvetica" w:hAnsi="Helvetica" w:cs="Helvetica"/>
            <w:i/>
            <w:iCs/>
          </w:rPr>
          <w:t>Chem</w:t>
        </w:r>
        <w:proofErr w:type="spellEnd"/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21,</w:t>
        </w:r>
        <w:r>
          <w:rPr>
            <w:rFonts w:ascii="Helvetica" w:hAnsi="Helvetica" w:cs="Helvetica"/>
          </w:rPr>
          <w:t xml:space="preserve"> 132–146 (2000).</w:t>
        </w:r>
      </w:ins>
    </w:p>
    <w:p w14:paraId="3408365B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101" w:author="Albanese, Steven/GSK Graduate School" w:date="2018-02-20T14:21:00Z"/>
          <w:rFonts w:ascii="Helvetica" w:hAnsi="Helvetica" w:cs="Helvetica"/>
        </w:rPr>
      </w:pPr>
      <w:ins w:id="102" w:author="Albanese, Steven/GSK Graduate School" w:date="2018-02-20T14:21:00Z">
        <w:r>
          <w:rPr>
            <w:rFonts w:ascii="Helvetica" w:hAnsi="Helvetica" w:cs="Helvetica"/>
          </w:rPr>
          <w:t>24.</w:t>
        </w:r>
        <w:r>
          <w:rPr>
            <w:rFonts w:ascii="Helvetica" w:hAnsi="Helvetica" w:cs="Helvetica"/>
          </w:rPr>
          <w:tab/>
        </w:r>
        <w:proofErr w:type="spellStart"/>
        <w:r>
          <w:rPr>
            <w:rFonts w:ascii="Helvetica" w:hAnsi="Helvetica" w:cs="Helvetica"/>
          </w:rPr>
          <w:t>Nocedal</w:t>
        </w:r>
        <w:proofErr w:type="spellEnd"/>
        <w:r>
          <w:rPr>
            <w:rFonts w:ascii="Helvetica" w:hAnsi="Helvetica" w:cs="Helvetica"/>
          </w:rPr>
          <w:t xml:space="preserve">, J. American Mathematical Society. </w:t>
        </w:r>
        <w:r>
          <w:rPr>
            <w:rFonts w:ascii="Helvetica" w:hAnsi="Helvetica" w:cs="Helvetica"/>
            <w:i/>
            <w:iCs/>
          </w:rPr>
          <w:t>Math. Comp.</w:t>
        </w:r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35,</w:t>
        </w:r>
        <w:r>
          <w:rPr>
            <w:rFonts w:ascii="Helvetica" w:hAnsi="Helvetica" w:cs="Helvetica"/>
          </w:rPr>
          <w:t xml:space="preserve"> 773–782 (1980).</w:t>
        </w:r>
      </w:ins>
    </w:p>
    <w:p w14:paraId="3A1A155B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103" w:author="Albanese, Steven/GSK Graduate School" w:date="2018-02-20T14:21:00Z"/>
          <w:rFonts w:ascii="Helvetica" w:hAnsi="Helvetica" w:cs="Helvetica"/>
        </w:rPr>
      </w:pPr>
      <w:ins w:id="104" w:author="Albanese, Steven/GSK Graduate School" w:date="2018-02-20T14:21:00Z">
        <w:r>
          <w:rPr>
            <w:rFonts w:ascii="Helvetica" w:hAnsi="Helvetica" w:cs="Helvetica"/>
          </w:rPr>
          <w:t>25.</w:t>
        </w:r>
        <w:r>
          <w:rPr>
            <w:rFonts w:ascii="Helvetica" w:hAnsi="Helvetica" w:cs="Helvetica"/>
          </w:rPr>
          <w:tab/>
          <w:t xml:space="preserve">Eastman, P. </w:t>
        </w:r>
        <w:r>
          <w:rPr>
            <w:rFonts w:ascii="Helvetica" w:hAnsi="Helvetica" w:cs="Helvetica"/>
            <w:i/>
            <w:iCs/>
          </w:rPr>
          <w:t>et al.</w:t>
        </w:r>
        <w:r>
          <w:rPr>
            <w:rFonts w:ascii="Helvetica" w:hAnsi="Helvetica" w:cs="Helvetica"/>
          </w:rPr>
          <w:t xml:space="preserve"> </w:t>
        </w:r>
        <w:proofErr w:type="spellStart"/>
        <w:r>
          <w:rPr>
            <w:rFonts w:ascii="Helvetica" w:hAnsi="Helvetica" w:cs="Helvetica"/>
          </w:rPr>
          <w:t>OpenMM</w:t>
        </w:r>
        <w:proofErr w:type="spellEnd"/>
        <w:r>
          <w:rPr>
            <w:rFonts w:ascii="Helvetica" w:hAnsi="Helvetica" w:cs="Helvetica"/>
          </w:rPr>
          <w:t xml:space="preserve"> 7: Rapid development of high performance algorithms for molecular dynamics. </w:t>
        </w:r>
        <w:proofErr w:type="spellStart"/>
        <w:r>
          <w:rPr>
            <w:rFonts w:ascii="Helvetica" w:hAnsi="Helvetica" w:cs="Helvetica"/>
            <w:i/>
            <w:iCs/>
          </w:rPr>
          <w:t>PLoS</w:t>
        </w:r>
        <w:proofErr w:type="spellEnd"/>
        <w:r>
          <w:rPr>
            <w:rFonts w:ascii="Helvetica" w:hAnsi="Helvetica" w:cs="Helvetica"/>
            <w:i/>
            <w:iCs/>
          </w:rPr>
          <w:t xml:space="preserve"> </w:t>
        </w:r>
        <w:proofErr w:type="spellStart"/>
        <w:r>
          <w:rPr>
            <w:rFonts w:ascii="Helvetica" w:hAnsi="Helvetica" w:cs="Helvetica"/>
            <w:i/>
            <w:iCs/>
          </w:rPr>
          <w:t>Comput</w:t>
        </w:r>
        <w:proofErr w:type="spellEnd"/>
        <w:r>
          <w:rPr>
            <w:rFonts w:ascii="Helvetica" w:hAnsi="Helvetica" w:cs="Helvetica"/>
            <w:i/>
            <w:iCs/>
          </w:rPr>
          <w:t xml:space="preserve"> </w:t>
        </w:r>
        <w:proofErr w:type="spellStart"/>
        <w:r>
          <w:rPr>
            <w:rFonts w:ascii="Helvetica" w:hAnsi="Helvetica" w:cs="Helvetica"/>
            <w:i/>
            <w:iCs/>
          </w:rPr>
          <w:t>Biol</w:t>
        </w:r>
        <w:proofErr w:type="spellEnd"/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13,</w:t>
        </w:r>
        <w:r>
          <w:rPr>
            <w:rFonts w:ascii="Helvetica" w:hAnsi="Helvetica" w:cs="Helvetica"/>
          </w:rPr>
          <w:t xml:space="preserve"> e1005659 (2017).</w:t>
        </w:r>
      </w:ins>
    </w:p>
    <w:p w14:paraId="15B204CD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105" w:author="Albanese, Steven/GSK Graduate School" w:date="2018-02-20T14:21:00Z"/>
          <w:rFonts w:ascii="Helvetica" w:hAnsi="Helvetica" w:cs="Helvetica"/>
        </w:rPr>
      </w:pPr>
      <w:ins w:id="106" w:author="Albanese, Steven/GSK Graduate School" w:date="2018-02-20T14:21:00Z">
        <w:r>
          <w:rPr>
            <w:rFonts w:ascii="Helvetica" w:hAnsi="Helvetica" w:cs="Helvetica"/>
          </w:rPr>
          <w:t>26.</w:t>
        </w:r>
        <w:r>
          <w:rPr>
            <w:rFonts w:ascii="Helvetica" w:hAnsi="Helvetica" w:cs="Helvetica"/>
          </w:rPr>
          <w:tab/>
          <w:t xml:space="preserve">Wang, K., Chodera, J. D., Yang, Y. &amp; Shirts, M. R. Identifying ligand binding sites and poses using GPU-accelerated Hamiltonian replica exchange molecular dynamics. </w:t>
        </w:r>
        <w:r>
          <w:rPr>
            <w:rFonts w:ascii="Helvetica" w:hAnsi="Helvetica" w:cs="Helvetica"/>
            <w:i/>
            <w:iCs/>
          </w:rPr>
          <w:t xml:space="preserve">J. </w:t>
        </w:r>
        <w:proofErr w:type="spellStart"/>
        <w:r>
          <w:rPr>
            <w:rFonts w:ascii="Helvetica" w:hAnsi="Helvetica" w:cs="Helvetica"/>
            <w:i/>
            <w:iCs/>
          </w:rPr>
          <w:t>Comput</w:t>
        </w:r>
        <w:proofErr w:type="spellEnd"/>
        <w:r>
          <w:rPr>
            <w:rFonts w:ascii="Helvetica" w:hAnsi="Helvetica" w:cs="Helvetica"/>
            <w:i/>
            <w:iCs/>
          </w:rPr>
          <w:t>. Aided Mol. Des.</w:t>
        </w:r>
        <w:r>
          <w:rPr>
            <w:rFonts w:ascii="Helvetica" w:hAnsi="Helvetica" w:cs="Helvetica"/>
          </w:rPr>
          <w:t xml:space="preserve"> </w:t>
        </w:r>
        <w:proofErr w:type="gramStart"/>
        <w:r>
          <w:rPr>
            <w:rFonts w:ascii="Helvetica" w:hAnsi="Helvetica" w:cs="Helvetica"/>
            <w:b/>
            <w:bCs/>
          </w:rPr>
          <w:t>27,</w:t>
        </w:r>
        <w:r>
          <w:rPr>
            <w:rFonts w:ascii="Helvetica" w:hAnsi="Helvetica" w:cs="Helvetica"/>
          </w:rPr>
          <w:t xml:space="preserve"> 989–1007 (2013).</w:t>
        </w:r>
        <w:proofErr w:type="gramEnd"/>
      </w:ins>
    </w:p>
    <w:p w14:paraId="696EDD8C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107" w:author="Albanese, Steven/GSK Graduate School" w:date="2018-02-20T14:21:00Z"/>
          <w:rFonts w:ascii="Helvetica" w:hAnsi="Helvetica" w:cs="Helvetica"/>
        </w:rPr>
      </w:pPr>
      <w:ins w:id="108" w:author="Albanese, Steven/GSK Graduate School" w:date="2018-02-20T14:21:00Z">
        <w:r>
          <w:rPr>
            <w:rFonts w:ascii="Helvetica" w:hAnsi="Helvetica" w:cs="Helvetica"/>
          </w:rPr>
          <w:t>27.</w:t>
        </w:r>
        <w:r>
          <w:rPr>
            <w:rFonts w:ascii="Helvetica" w:hAnsi="Helvetica" w:cs="Helvetica"/>
          </w:rPr>
          <w:tab/>
          <w:t xml:space="preserve">Darden, T., York, D. &amp; Pedersen, L. Particle mesh </w:t>
        </w:r>
        <w:proofErr w:type="spellStart"/>
        <w:r>
          <w:rPr>
            <w:rFonts w:ascii="Helvetica" w:hAnsi="Helvetica" w:cs="Helvetica"/>
          </w:rPr>
          <w:t>Ewald</w:t>
        </w:r>
        <w:proofErr w:type="spellEnd"/>
        <w:r>
          <w:rPr>
            <w:rFonts w:ascii="Helvetica" w:hAnsi="Helvetica" w:cs="Helvetica"/>
          </w:rPr>
          <w:t xml:space="preserve">: An </w:t>
        </w:r>
        <w:proofErr w:type="spellStart"/>
        <w:proofErr w:type="gramStart"/>
        <w:r>
          <w:rPr>
            <w:rFonts w:ascii="Helvetica" w:hAnsi="Helvetica" w:cs="Helvetica"/>
          </w:rPr>
          <w:t>N</w:t>
        </w:r>
        <w:r>
          <w:rPr>
            <w:rFonts w:ascii="Orator Std" w:hAnsi="Orator Std" w:cs="Orator Std"/>
          </w:rPr>
          <w:t>⋅</w:t>
        </w:r>
        <w:r>
          <w:rPr>
            <w:rFonts w:ascii="Helvetica" w:hAnsi="Helvetica" w:cs="Helvetica"/>
          </w:rPr>
          <w:t>log</w:t>
        </w:r>
        <w:proofErr w:type="spellEnd"/>
        <w:r>
          <w:rPr>
            <w:rFonts w:ascii="Helvetica" w:hAnsi="Helvetica" w:cs="Helvetica"/>
          </w:rPr>
          <w:t>(</w:t>
        </w:r>
        <w:proofErr w:type="gramEnd"/>
        <w:r>
          <w:rPr>
            <w:rFonts w:ascii="Helvetica" w:hAnsi="Helvetica" w:cs="Helvetica"/>
          </w:rPr>
          <w:t xml:space="preserve">N) method for </w:t>
        </w:r>
        <w:proofErr w:type="spellStart"/>
        <w:r>
          <w:rPr>
            <w:rFonts w:ascii="Helvetica" w:hAnsi="Helvetica" w:cs="Helvetica"/>
          </w:rPr>
          <w:t>Ewald</w:t>
        </w:r>
        <w:proofErr w:type="spellEnd"/>
        <w:r>
          <w:rPr>
            <w:rFonts w:ascii="Helvetica" w:hAnsi="Helvetica" w:cs="Helvetica"/>
          </w:rPr>
          <w:t xml:space="preserve"> sums in large systems. </w:t>
        </w:r>
        <w:r>
          <w:rPr>
            <w:rFonts w:ascii="Helvetica" w:hAnsi="Helvetica" w:cs="Helvetica"/>
            <w:i/>
            <w:iCs/>
          </w:rPr>
          <w:t xml:space="preserve">J </w:t>
        </w:r>
        <w:proofErr w:type="spellStart"/>
        <w:r>
          <w:rPr>
            <w:rFonts w:ascii="Helvetica" w:hAnsi="Helvetica" w:cs="Helvetica"/>
            <w:i/>
            <w:iCs/>
          </w:rPr>
          <w:t>Chem</w:t>
        </w:r>
        <w:proofErr w:type="spellEnd"/>
        <w:r>
          <w:rPr>
            <w:rFonts w:ascii="Helvetica" w:hAnsi="Helvetica" w:cs="Helvetica"/>
            <w:i/>
            <w:iCs/>
          </w:rPr>
          <w:t xml:space="preserve"> </w:t>
        </w:r>
        <w:proofErr w:type="spellStart"/>
        <w:r>
          <w:rPr>
            <w:rFonts w:ascii="Helvetica" w:hAnsi="Helvetica" w:cs="Helvetica"/>
            <w:i/>
            <w:iCs/>
          </w:rPr>
          <w:t>Phys</w:t>
        </w:r>
        <w:proofErr w:type="spellEnd"/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98,</w:t>
        </w:r>
        <w:r>
          <w:rPr>
            <w:rFonts w:ascii="Helvetica" w:hAnsi="Helvetica" w:cs="Helvetica"/>
          </w:rPr>
          <w:t xml:space="preserve"> 10089–10092 (1998).</w:t>
        </w:r>
      </w:ins>
    </w:p>
    <w:p w14:paraId="5D364316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109" w:author="Albanese, Steven/GSK Graduate School" w:date="2018-02-20T14:21:00Z"/>
          <w:rFonts w:ascii="Helvetica" w:hAnsi="Helvetica" w:cs="Helvetica"/>
        </w:rPr>
      </w:pPr>
      <w:ins w:id="110" w:author="Albanese, Steven/GSK Graduate School" w:date="2018-02-20T14:21:00Z">
        <w:r>
          <w:rPr>
            <w:rFonts w:ascii="Helvetica" w:hAnsi="Helvetica" w:cs="Helvetica"/>
          </w:rPr>
          <w:t>28.</w:t>
        </w:r>
        <w:r>
          <w:rPr>
            <w:rFonts w:ascii="Helvetica" w:hAnsi="Helvetica" w:cs="Helvetica"/>
          </w:rPr>
          <w:tab/>
          <w:t xml:space="preserve">Jorgensen, W. L., Chandrasekhar, J., Madura, J. D., </w:t>
        </w:r>
        <w:proofErr w:type="spellStart"/>
        <w:r>
          <w:rPr>
            <w:rFonts w:ascii="Helvetica" w:hAnsi="Helvetica" w:cs="Helvetica"/>
          </w:rPr>
          <w:t>Impey</w:t>
        </w:r>
        <w:proofErr w:type="spellEnd"/>
        <w:r>
          <w:rPr>
            <w:rFonts w:ascii="Helvetica" w:hAnsi="Helvetica" w:cs="Helvetica"/>
          </w:rPr>
          <w:t xml:space="preserve">, R. W. &amp; Klein, M. L. Comparison of simple potential functions for simulating liquid water. </w:t>
        </w:r>
        <w:r>
          <w:rPr>
            <w:rFonts w:ascii="Helvetica" w:hAnsi="Helvetica" w:cs="Helvetica"/>
            <w:i/>
            <w:iCs/>
          </w:rPr>
          <w:t xml:space="preserve">J </w:t>
        </w:r>
        <w:proofErr w:type="spellStart"/>
        <w:r>
          <w:rPr>
            <w:rFonts w:ascii="Helvetica" w:hAnsi="Helvetica" w:cs="Helvetica"/>
            <w:i/>
            <w:iCs/>
          </w:rPr>
          <w:t>Chem</w:t>
        </w:r>
        <w:proofErr w:type="spellEnd"/>
        <w:r>
          <w:rPr>
            <w:rFonts w:ascii="Helvetica" w:hAnsi="Helvetica" w:cs="Helvetica"/>
            <w:i/>
            <w:iCs/>
          </w:rPr>
          <w:t xml:space="preserve"> </w:t>
        </w:r>
        <w:proofErr w:type="spellStart"/>
        <w:r>
          <w:rPr>
            <w:rFonts w:ascii="Helvetica" w:hAnsi="Helvetica" w:cs="Helvetica"/>
            <w:i/>
            <w:iCs/>
          </w:rPr>
          <w:t>Phys</w:t>
        </w:r>
        <w:proofErr w:type="spellEnd"/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79,</w:t>
        </w:r>
        <w:r>
          <w:rPr>
            <w:rFonts w:ascii="Helvetica" w:hAnsi="Helvetica" w:cs="Helvetica"/>
          </w:rPr>
          <w:t xml:space="preserve"> 926–935 (1998).</w:t>
        </w:r>
      </w:ins>
    </w:p>
    <w:p w14:paraId="05B88D2B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111" w:author="Albanese, Steven/GSK Graduate School" w:date="2018-02-20T14:21:00Z"/>
          <w:rFonts w:ascii="Helvetica" w:hAnsi="Helvetica" w:cs="Helvetica"/>
        </w:rPr>
      </w:pPr>
      <w:ins w:id="112" w:author="Albanese, Steven/GSK Graduate School" w:date="2018-02-20T14:21:00Z">
        <w:r>
          <w:rPr>
            <w:rFonts w:ascii="Helvetica" w:hAnsi="Helvetica" w:cs="Helvetica"/>
          </w:rPr>
          <w:t>29.</w:t>
        </w:r>
        <w:r>
          <w:rPr>
            <w:rFonts w:ascii="Helvetica" w:hAnsi="Helvetica" w:cs="Helvetica"/>
          </w:rPr>
          <w:tab/>
        </w:r>
        <w:proofErr w:type="spellStart"/>
        <w:r>
          <w:rPr>
            <w:rFonts w:ascii="Helvetica" w:hAnsi="Helvetica" w:cs="Helvetica"/>
          </w:rPr>
          <w:t>Joung</w:t>
        </w:r>
        <w:proofErr w:type="spellEnd"/>
        <w:r>
          <w:rPr>
            <w:rFonts w:ascii="Helvetica" w:hAnsi="Helvetica" w:cs="Helvetica"/>
          </w:rPr>
          <w:t xml:space="preserve">, I. S. &amp; Cheatham, T. E. Determination of alkali and halide monovalent ion parameters for use in explicitly solvated </w:t>
        </w:r>
        <w:proofErr w:type="spellStart"/>
        <w:r>
          <w:rPr>
            <w:rFonts w:ascii="Helvetica" w:hAnsi="Helvetica" w:cs="Helvetica"/>
          </w:rPr>
          <w:t>biomolecular</w:t>
        </w:r>
        <w:proofErr w:type="spellEnd"/>
        <w:r>
          <w:rPr>
            <w:rFonts w:ascii="Helvetica" w:hAnsi="Helvetica" w:cs="Helvetica"/>
          </w:rPr>
          <w:t xml:space="preserve"> simulations. </w:t>
        </w:r>
        <w:r>
          <w:rPr>
            <w:rFonts w:ascii="Helvetica" w:hAnsi="Helvetica" w:cs="Helvetica"/>
            <w:i/>
            <w:iCs/>
          </w:rPr>
          <w:t>J. Phys. Chem. B</w:t>
        </w:r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112,</w:t>
        </w:r>
        <w:r>
          <w:rPr>
            <w:rFonts w:ascii="Helvetica" w:hAnsi="Helvetica" w:cs="Helvetica"/>
          </w:rPr>
          <w:t xml:space="preserve"> 9020–9041 (2008).</w:t>
        </w:r>
      </w:ins>
    </w:p>
    <w:p w14:paraId="140C6CDC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113" w:author="Albanese, Steven/GSK Graduate School" w:date="2018-02-20T14:21:00Z"/>
          <w:rFonts w:ascii="Helvetica" w:hAnsi="Helvetica" w:cs="Helvetica"/>
        </w:rPr>
      </w:pPr>
      <w:ins w:id="114" w:author="Albanese, Steven/GSK Graduate School" w:date="2018-02-20T14:21:00Z">
        <w:r>
          <w:rPr>
            <w:rFonts w:ascii="Helvetica" w:hAnsi="Helvetica" w:cs="Helvetica"/>
          </w:rPr>
          <w:t>30.</w:t>
        </w:r>
        <w:r>
          <w:rPr>
            <w:rFonts w:ascii="Helvetica" w:hAnsi="Helvetica" w:cs="Helvetica"/>
          </w:rPr>
          <w:tab/>
        </w:r>
        <w:proofErr w:type="spellStart"/>
        <w:r>
          <w:rPr>
            <w:rFonts w:ascii="Helvetica" w:hAnsi="Helvetica" w:cs="Helvetica"/>
          </w:rPr>
          <w:t>Leimkuhler</w:t>
        </w:r>
        <w:proofErr w:type="spellEnd"/>
        <w:r>
          <w:rPr>
            <w:rFonts w:ascii="Helvetica" w:hAnsi="Helvetica" w:cs="Helvetica"/>
          </w:rPr>
          <w:t xml:space="preserve">, B. &amp; Matthews, C. Efficient molecular dynamics using geodesic integration and solvent-solute splitting. </w:t>
        </w:r>
        <w:r>
          <w:rPr>
            <w:rFonts w:ascii="Helvetica" w:hAnsi="Helvetica" w:cs="Helvetica"/>
            <w:i/>
            <w:iCs/>
          </w:rPr>
          <w:t xml:space="preserve">Proc. Math. </w:t>
        </w:r>
        <w:proofErr w:type="gramStart"/>
        <w:r>
          <w:rPr>
            <w:rFonts w:ascii="Helvetica" w:hAnsi="Helvetica" w:cs="Helvetica"/>
            <w:i/>
            <w:iCs/>
          </w:rPr>
          <w:t>Phys. Eng. Sci.</w:t>
        </w:r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472,</w:t>
        </w:r>
        <w:r>
          <w:rPr>
            <w:rFonts w:ascii="Helvetica" w:hAnsi="Helvetica" w:cs="Helvetica"/>
          </w:rPr>
          <w:t xml:space="preserve"> 20160138 (2016).</w:t>
        </w:r>
        <w:proofErr w:type="gramEnd"/>
      </w:ins>
    </w:p>
    <w:p w14:paraId="3BB8FD47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115" w:author="Albanese, Steven/GSK Graduate School" w:date="2018-02-20T14:21:00Z"/>
          <w:rFonts w:ascii="Helvetica" w:hAnsi="Helvetica" w:cs="Helvetica"/>
        </w:rPr>
      </w:pPr>
      <w:ins w:id="116" w:author="Albanese, Steven/GSK Graduate School" w:date="2018-02-20T14:21:00Z">
        <w:r>
          <w:rPr>
            <w:rFonts w:ascii="Helvetica" w:hAnsi="Helvetica" w:cs="Helvetica"/>
          </w:rPr>
          <w:t>31.</w:t>
        </w:r>
        <w:r>
          <w:rPr>
            <w:rFonts w:ascii="Helvetica" w:hAnsi="Helvetica" w:cs="Helvetica"/>
          </w:rPr>
          <w:tab/>
          <w:t xml:space="preserve">Chodera, J. D. &amp; Shirts, M. R. Replica exchange and expanded ensemble simulations as Gibbs sampling: simple improvements for enhanced mixing. </w:t>
        </w:r>
        <w:r>
          <w:rPr>
            <w:rFonts w:ascii="Helvetica" w:hAnsi="Helvetica" w:cs="Helvetica"/>
            <w:i/>
            <w:iCs/>
          </w:rPr>
          <w:t xml:space="preserve">J </w:t>
        </w:r>
        <w:proofErr w:type="spellStart"/>
        <w:r>
          <w:rPr>
            <w:rFonts w:ascii="Helvetica" w:hAnsi="Helvetica" w:cs="Helvetica"/>
            <w:i/>
            <w:iCs/>
          </w:rPr>
          <w:t>Chem</w:t>
        </w:r>
        <w:proofErr w:type="spellEnd"/>
        <w:r>
          <w:rPr>
            <w:rFonts w:ascii="Helvetica" w:hAnsi="Helvetica" w:cs="Helvetica"/>
            <w:i/>
            <w:iCs/>
          </w:rPr>
          <w:t xml:space="preserve"> </w:t>
        </w:r>
        <w:proofErr w:type="spellStart"/>
        <w:r>
          <w:rPr>
            <w:rFonts w:ascii="Helvetica" w:hAnsi="Helvetica" w:cs="Helvetica"/>
            <w:i/>
            <w:iCs/>
          </w:rPr>
          <w:t>Phys</w:t>
        </w:r>
        <w:proofErr w:type="spellEnd"/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135,</w:t>
        </w:r>
        <w:r>
          <w:rPr>
            <w:rFonts w:ascii="Helvetica" w:hAnsi="Helvetica" w:cs="Helvetica"/>
          </w:rPr>
          <w:t xml:space="preserve"> 194110 (2011).</w:t>
        </w:r>
      </w:ins>
    </w:p>
    <w:p w14:paraId="42D95FF7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117" w:author="Albanese, Steven/GSK Graduate School" w:date="2018-02-20T14:21:00Z"/>
          <w:rFonts w:ascii="Helvetica" w:hAnsi="Helvetica" w:cs="Helvetica"/>
        </w:rPr>
      </w:pPr>
      <w:ins w:id="118" w:author="Albanese, Steven/GSK Graduate School" w:date="2018-02-20T14:21:00Z">
        <w:r>
          <w:rPr>
            <w:rFonts w:ascii="Helvetica" w:hAnsi="Helvetica" w:cs="Helvetica"/>
          </w:rPr>
          <w:t>32.</w:t>
        </w:r>
        <w:r>
          <w:rPr>
            <w:rFonts w:ascii="Helvetica" w:hAnsi="Helvetica" w:cs="Helvetica"/>
          </w:rPr>
          <w:tab/>
          <w:t xml:space="preserve">Shirts, M. R. &amp; Chodera, J. D. Statistically optimal analysis of samples from multiple equilibrium states. </w:t>
        </w:r>
        <w:r>
          <w:rPr>
            <w:rFonts w:ascii="Helvetica" w:hAnsi="Helvetica" w:cs="Helvetica"/>
            <w:i/>
            <w:iCs/>
          </w:rPr>
          <w:t xml:space="preserve">J </w:t>
        </w:r>
        <w:proofErr w:type="spellStart"/>
        <w:r>
          <w:rPr>
            <w:rFonts w:ascii="Helvetica" w:hAnsi="Helvetica" w:cs="Helvetica"/>
            <w:i/>
            <w:iCs/>
          </w:rPr>
          <w:t>Chem</w:t>
        </w:r>
        <w:proofErr w:type="spellEnd"/>
        <w:r>
          <w:rPr>
            <w:rFonts w:ascii="Helvetica" w:hAnsi="Helvetica" w:cs="Helvetica"/>
            <w:i/>
            <w:iCs/>
          </w:rPr>
          <w:t xml:space="preserve"> </w:t>
        </w:r>
        <w:proofErr w:type="spellStart"/>
        <w:r>
          <w:rPr>
            <w:rFonts w:ascii="Helvetica" w:hAnsi="Helvetica" w:cs="Helvetica"/>
            <w:i/>
            <w:iCs/>
          </w:rPr>
          <w:t>Phys</w:t>
        </w:r>
        <w:proofErr w:type="spellEnd"/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129,</w:t>
        </w:r>
        <w:r>
          <w:rPr>
            <w:rFonts w:ascii="Helvetica" w:hAnsi="Helvetica" w:cs="Helvetica"/>
          </w:rPr>
          <w:t xml:space="preserve"> 124105 (2008).</w:t>
        </w:r>
      </w:ins>
    </w:p>
    <w:p w14:paraId="28435209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119" w:author="Albanese, Steven/GSK Graduate School" w:date="2018-02-20T14:21:00Z"/>
          <w:rFonts w:ascii="Helvetica" w:hAnsi="Helvetica" w:cs="Helvetica"/>
        </w:rPr>
      </w:pPr>
      <w:ins w:id="120" w:author="Albanese, Steven/GSK Graduate School" w:date="2018-02-20T14:21:00Z">
        <w:r>
          <w:rPr>
            <w:rFonts w:ascii="Helvetica" w:hAnsi="Helvetica" w:cs="Helvetica"/>
          </w:rPr>
          <w:t>33.</w:t>
        </w:r>
        <w:r>
          <w:rPr>
            <w:rFonts w:ascii="Helvetica" w:hAnsi="Helvetica" w:cs="Helvetica"/>
          </w:rPr>
          <w:tab/>
          <w:t xml:space="preserve">Chodera, J. D. </w:t>
        </w:r>
        <w:proofErr w:type="gramStart"/>
        <w:r>
          <w:rPr>
            <w:rFonts w:ascii="Helvetica" w:hAnsi="Helvetica" w:cs="Helvetica"/>
          </w:rPr>
          <w:t>A Simple Method for Automated Equilibration Detection in Molecular Simulations.</w:t>
        </w:r>
        <w:proofErr w:type="gramEnd"/>
        <w:r>
          <w:rPr>
            <w:rFonts w:ascii="Helvetica" w:hAnsi="Helvetica" w:cs="Helvetica"/>
          </w:rPr>
          <w:t xml:space="preserve"> </w:t>
        </w:r>
        <w:proofErr w:type="gramStart"/>
        <w:r>
          <w:rPr>
            <w:rFonts w:ascii="Helvetica" w:hAnsi="Helvetica" w:cs="Helvetica"/>
            <w:i/>
            <w:iCs/>
          </w:rPr>
          <w:t xml:space="preserve">J. Chem. Theory </w:t>
        </w:r>
        <w:proofErr w:type="spellStart"/>
        <w:r>
          <w:rPr>
            <w:rFonts w:ascii="Helvetica" w:hAnsi="Helvetica" w:cs="Helvetica"/>
            <w:i/>
            <w:iCs/>
          </w:rPr>
          <w:t>Comput</w:t>
        </w:r>
        <w:proofErr w:type="spellEnd"/>
        <w:r>
          <w:rPr>
            <w:rFonts w:ascii="Helvetica" w:hAnsi="Helvetica" w:cs="Helvetica"/>
            <w:i/>
            <w:iCs/>
          </w:rPr>
          <w:t>.</w:t>
        </w:r>
        <w:proofErr w:type="gramEnd"/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12,</w:t>
        </w:r>
        <w:r>
          <w:rPr>
            <w:rFonts w:ascii="Helvetica" w:hAnsi="Helvetica" w:cs="Helvetica"/>
          </w:rPr>
          <w:t xml:space="preserve"> 1799–1805 (2016).</w:t>
        </w:r>
      </w:ins>
    </w:p>
    <w:p w14:paraId="39AEEBCD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121" w:author="Albanese, Steven/GSK Graduate School" w:date="2018-02-20T14:21:00Z"/>
          <w:rFonts w:ascii="Helvetica" w:hAnsi="Helvetica" w:cs="Helvetica"/>
        </w:rPr>
      </w:pPr>
      <w:ins w:id="122" w:author="Albanese, Steven/GSK Graduate School" w:date="2018-02-20T14:21:00Z">
        <w:r>
          <w:rPr>
            <w:rFonts w:ascii="Helvetica" w:hAnsi="Helvetica" w:cs="Helvetica"/>
          </w:rPr>
          <w:t>34.</w:t>
        </w:r>
        <w:r>
          <w:rPr>
            <w:rFonts w:ascii="Helvetica" w:hAnsi="Helvetica" w:cs="Helvetica"/>
          </w:rPr>
          <w:tab/>
        </w:r>
        <w:proofErr w:type="spellStart"/>
        <w:r>
          <w:rPr>
            <w:rFonts w:ascii="Helvetica" w:hAnsi="Helvetica" w:cs="Helvetica"/>
          </w:rPr>
          <w:t>McGibbon</w:t>
        </w:r>
        <w:proofErr w:type="spellEnd"/>
        <w:r>
          <w:rPr>
            <w:rFonts w:ascii="Helvetica" w:hAnsi="Helvetica" w:cs="Helvetica"/>
          </w:rPr>
          <w:t xml:space="preserve">, R. T. </w:t>
        </w:r>
        <w:r>
          <w:rPr>
            <w:rFonts w:ascii="Helvetica" w:hAnsi="Helvetica" w:cs="Helvetica"/>
            <w:i/>
            <w:iCs/>
          </w:rPr>
          <w:t>et al.</w:t>
        </w:r>
        <w:r>
          <w:rPr>
            <w:rFonts w:ascii="Helvetica" w:hAnsi="Helvetica" w:cs="Helvetica"/>
          </w:rPr>
          <w:t xml:space="preserve"> </w:t>
        </w:r>
        <w:proofErr w:type="spellStart"/>
        <w:r>
          <w:rPr>
            <w:rFonts w:ascii="Helvetica" w:hAnsi="Helvetica" w:cs="Helvetica"/>
          </w:rPr>
          <w:t>MDTraj</w:t>
        </w:r>
        <w:proofErr w:type="spellEnd"/>
        <w:r>
          <w:rPr>
            <w:rFonts w:ascii="Helvetica" w:hAnsi="Helvetica" w:cs="Helvetica"/>
          </w:rPr>
          <w:t xml:space="preserve">: A Modern Open Library for the Analysis of Molecular Dynamics Trajectories. </w:t>
        </w:r>
        <w:proofErr w:type="spellStart"/>
        <w:r>
          <w:rPr>
            <w:rFonts w:ascii="Helvetica" w:hAnsi="Helvetica" w:cs="Helvetica"/>
            <w:i/>
            <w:iCs/>
          </w:rPr>
          <w:t>Biophys</w:t>
        </w:r>
        <w:proofErr w:type="spellEnd"/>
        <w:r>
          <w:rPr>
            <w:rFonts w:ascii="Helvetica" w:hAnsi="Helvetica" w:cs="Helvetica"/>
            <w:i/>
            <w:iCs/>
          </w:rPr>
          <w:t>. J.</w:t>
        </w:r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109,</w:t>
        </w:r>
        <w:r>
          <w:rPr>
            <w:rFonts w:ascii="Helvetica" w:hAnsi="Helvetica" w:cs="Helvetica"/>
          </w:rPr>
          <w:t xml:space="preserve"> 1528–1532 (2015).</w:t>
        </w:r>
      </w:ins>
    </w:p>
    <w:p w14:paraId="0698EAB9" w14:textId="77777777" w:rsidR="00083FE5" w:rsidRDefault="00083FE5" w:rsidP="00083FE5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123" w:author="Albanese, Steven/GSK Graduate School" w:date="2018-02-20T14:21:00Z"/>
          <w:rFonts w:ascii="Helvetica" w:hAnsi="Helvetica" w:cs="Helvetica"/>
        </w:rPr>
      </w:pPr>
      <w:ins w:id="124" w:author="Albanese, Steven/GSK Graduate School" w:date="2018-02-20T14:21:00Z">
        <w:r>
          <w:rPr>
            <w:rFonts w:ascii="Helvetica" w:hAnsi="Helvetica" w:cs="Helvetica"/>
          </w:rPr>
          <w:t>35.</w:t>
        </w:r>
        <w:r>
          <w:rPr>
            <w:rFonts w:ascii="Helvetica" w:hAnsi="Helvetica" w:cs="Helvetica"/>
          </w:rPr>
          <w:tab/>
          <w:t xml:space="preserve">Beauchamp, K. A. </w:t>
        </w:r>
        <w:r>
          <w:rPr>
            <w:rFonts w:ascii="Helvetica" w:hAnsi="Helvetica" w:cs="Helvetica"/>
            <w:i/>
            <w:iCs/>
          </w:rPr>
          <w:t>et al.</w:t>
        </w:r>
        <w:r>
          <w:rPr>
            <w:rFonts w:ascii="Helvetica" w:hAnsi="Helvetica" w:cs="Helvetica"/>
          </w:rPr>
          <w:t xml:space="preserve"> MSMBuilder2: Modeling Conformational Dynamics at the Picosecond to Millisecond Scale. </w:t>
        </w:r>
        <w:proofErr w:type="gramStart"/>
        <w:r>
          <w:rPr>
            <w:rFonts w:ascii="Helvetica" w:hAnsi="Helvetica" w:cs="Helvetica"/>
            <w:i/>
            <w:iCs/>
          </w:rPr>
          <w:t xml:space="preserve">J. Chem. Theory </w:t>
        </w:r>
        <w:proofErr w:type="spellStart"/>
        <w:r>
          <w:rPr>
            <w:rFonts w:ascii="Helvetica" w:hAnsi="Helvetica" w:cs="Helvetica"/>
            <w:i/>
            <w:iCs/>
          </w:rPr>
          <w:t>Comput</w:t>
        </w:r>
        <w:proofErr w:type="spellEnd"/>
        <w:r>
          <w:rPr>
            <w:rFonts w:ascii="Helvetica" w:hAnsi="Helvetica" w:cs="Helvetica"/>
            <w:i/>
            <w:iCs/>
          </w:rPr>
          <w:t>.</w:t>
        </w:r>
        <w:proofErr w:type="gramEnd"/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7,</w:t>
        </w:r>
        <w:r>
          <w:rPr>
            <w:rFonts w:ascii="Helvetica" w:hAnsi="Helvetica" w:cs="Helvetica"/>
          </w:rPr>
          <w:t xml:space="preserve"> 3412–3419 (2011).</w:t>
        </w:r>
      </w:ins>
    </w:p>
    <w:p w14:paraId="3B98872A" w14:textId="12692C65" w:rsidR="00673578" w:rsidRPr="00B11A9B" w:rsidRDefault="0041604A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/>
          <w:lang w:val="de-DE"/>
        </w:rPr>
      </w:pPr>
      <w:r w:rsidRPr="00B11A9B">
        <w:rPr>
          <w:rFonts w:ascii="Helvetica" w:hAnsi="Helvetica"/>
          <w:lang w:val="de-DE"/>
        </w:rPr>
        <w:fldChar w:fldCharType="end"/>
      </w:r>
    </w:p>
    <w:sectPr w:rsidR="00673578" w:rsidRPr="00B11A9B" w:rsidSect="00452B6D">
      <w:pgSz w:w="12240" w:h="15840"/>
      <w:pgMar w:top="1417" w:right="1417" w:bottom="1134" w:left="1417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iel Cappel" w:date="2018-02-16T15:13:00Z" w:initials="DC">
    <w:p w14:paraId="3FB599B5" w14:textId="671798A1" w:rsidR="00C151B7" w:rsidRDefault="00C151B7">
      <w:pPr>
        <w:pStyle w:val="CommentText"/>
      </w:pPr>
      <w:r>
        <w:rPr>
          <w:rStyle w:val="CommentReference"/>
        </w:rPr>
        <w:annotationRef/>
      </w:r>
      <w:r>
        <w:t xml:space="preserve">Good question. I got the structure directly from </w:t>
      </w:r>
      <w:proofErr w:type="spellStart"/>
      <w:r>
        <w:t>TriTDI</w:t>
      </w:r>
      <w:proofErr w:type="spellEnd"/>
      <w:r>
        <w:t>. It was not in the PDB back then. If it is not now we need to change this.</w:t>
      </w:r>
    </w:p>
  </w:comment>
  <w:comment w:id="1" w:author="Daniel Cappel" w:date="2018-02-19T15:51:00Z" w:initials="DC">
    <w:p w14:paraId="3817ADA0" w14:textId="0562A65B" w:rsidR="00C151B7" w:rsidRDefault="00C151B7">
      <w:pPr>
        <w:pStyle w:val="CommentText"/>
      </w:pPr>
      <w:r>
        <w:rPr>
          <w:rStyle w:val="CommentReference"/>
        </w:rPr>
        <w:annotationRef/>
      </w:r>
      <w:r>
        <w:t xml:space="preserve">Is this correct? Is the </w:t>
      </w:r>
      <w:proofErr w:type="spellStart"/>
      <w:r>
        <w:t>Xray</w:t>
      </w:r>
      <w:proofErr w:type="spellEnd"/>
      <w:r>
        <w:t xml:space="preserve"> now in the PDB, it was not last year?</w:t>
      </w:r>
    </w:p>
  </w:comment>
  <w:comment w:id="3" w:author="Chodera, John/Sloan Kettering Institute" w:date="2018-02-19T15:52:00Z" w:initials="CI">
    <w:p w14:paraId="7F8BF930" w14:textId="2DC3DCEF" w:rsidR="00C151B7" w:rsidRDefault="00C151B7">
      <w:pPr>
        <w:pStyle w:val="CommentText"/>
      </w:pPr>
      <w:r>
        <w:rPr>
          <w:rStyle w:val="CommentReference"/>
        </w:rPr>
        <w:annotationRef/>
      </w:r>
      <w:r>
        <w:t>Values of what? Docking scores? How is it known that this is “poor”?</w:t>
      </w:r>
    </w:p>
  </w:comment>
  <w:comment w:id="6" w:author="Chodera, John/Sloan Kettering Institute" w:date="2018-02-14T13:10:00Z" w:initials="CI">
    <w:p w14:paraId="2BDA5FBC" w14:textId="56E966D5" w:rsidR="00C151B7" w:rsidRDefault="00C151B7">
      <w:pPr>
        <w:pStyle w:val="CommentText"/>
      </w:pPr>
      <w:r>
        <w:rPr>
          <w:rStyle w:val="CommentReference"/>
        </w:rPr>
        <w:annotationRef/>
      </w:r>
      <w:r>
        <w:t xml:space="preserve">Details? </w:t>
      </w:r>
    </w:p>
  </w:comment>
  <w:comment w:id="7" w:author="Daniel Cappel" w:date="2018-02-16T15:48:00Z" w:initials="DC">
    <w:p w14:paraId="23B2D2A9" w14:textId="20245184" w:rsidR="00C151B7" w:rsidRDefault="00C151B7">
      <w:pPr>
        <w:pStyle w:val="CommentText"/>
      </w:pPr>
      <w:r>
        <w:rPr>
          <w:rStyle w:val="CommentReference"/>
        </w:rPr>
        <w:annotationRef/>
      </w:r>
      <w:r>
        <w:t>See use of WM below</w:t>
      </w:r>
    </w:p>
  </w:comment>
  <w:comment w:id="8" w:author="Chodera, John/Sloan Kettering Institute" w:date="2018-02-14T13:11:00Z" w:initials="CI">
    <w:p w14:paraId="5893D19A" w14:textId="79B7F544" w:rsidR="00C151B7" w:rsidRDefault="00C151B7">
      <w:pPr>
        <w:pStyle w:val="CommentText"/>
      </w:pPr>
      <w:r>
        <w:rPr>
          <w:rStyle w:val="CommentReference"/>
        </w:rPr>
        <w:annotationRef/>
      </w:r>
      <w:r>
        <w:t>This was the OPLS3 version appearing in 2015-4?</w:t>
      </w:r>
    </w:p>
  </w:comment>
  <w:comment w:id="20" w:author="Chodera, John/Sloan Kettering Institute" w:date="2018-02-19T15:56:00Z" w:initials="CI">
    <w:p w14:paraId="68BA48AE" w14:textId="3A6672E7" w:rsidR="00C151B7" w:rsidRDefault="00C151B7">
      <w:pPr>
        <w:pStyle w:val="CommentText"/>
      </w:pPr>
      <w:r>
        <w:rPr>
          <w:rStyle w:val="CommentReference"/>
        </w:rPr>
        <w:annotationRef/>
      </w:r>
      <w:r>
        <w:t>Version?</w:t>
      </w:r>
    </w:p>
  </w:comment>
  <w:comment w:id="22" w:author="Albanese, Steven/GSK Graduate School" w:date="2018-01-29T14:23:00Z" w:initials="AS">
    <w:p w14:paraId="54BBA751" w14:textId="3DE30AB2" w:rsidR="00C151B7" w:rsidRDefault="00C151B7">
      <w:pPr>
        <w:pStyle w:val="CommentText"/>
      </w:pPr>
      <w:r>
        <w:rPr>
          <w:rStyle w:val="CommentReference"/>
        </w:rPr>
        <w:annotationRef/>
      </w:r>
      <w:r>
        <w:t xml:space="preserve">Need to add this </w:t>
      </w:r>
      <w:proofErr w:type="spellStart"/>
      <w:r>
        <w:t>cituation</w:t>
      </w:r>
      <w:proofErr w:type="spellEnd"/>
      <w:r>
        <w:t xml:space="preserve"> for </w:t>
      </w:r>
      <w:proofErr w:type="spellStart"/>
      <w:r>
        <w:t>ambermini</w:t>
      </w:r>
      <w:proofErr w:type="spellEnd"/>
      <w:r>
        <w:t xml:space="preserve">: </w:t>
      </w:r>
      <w:r w:rsidRPr="00E76F45">
        <w:rPr>
          <w:rFonts w:ascii="Times" w:eastAsia="Times New Roman" w:hAnsi="Times" w:cs="Times New Roman"/>
          <w:sz w:val="20"/>
          <w:szCs w:val="20"/>
        </w:rPr>
        <w:t xml:space="preserve">D.A. Case, R.M. Betz, D.S.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Cerutti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T.E. Cheatham, III, T.A. Darden, R.E. Duke, T.J. Giese, H.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Gohlke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A.W. Goetz, N.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Homeyer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S.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Izadi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P.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Janowski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J.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Kaus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A.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Kovalenko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T.S. Lee, S.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LeGrand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P. Li, C. Lin, T.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Luchko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R.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Luo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B.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Madej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D.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Mermelstein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K.M.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Merz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G.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Monard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H. Nguyen, H.T. Nguyen, I.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Omelyan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A.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Onufriev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D.R. Roe, A.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Roitberg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C.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Sagui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C.L.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Simmerling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W.M.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Botello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-Smith, J.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Swails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R.C. Walker, J. Wang, R.M. Wolf, X. Wu, L. Xiao and P.A.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Kollman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 (2016), AMBER 2016, University of California, San Francisco.</w:t>
      </w:r>
    </w:p>
  </w:comment>
  <w:comment w:id="24" w:author="Albanese, Steven/GSK Graduate School" w:date="2018-02-14T18:04:00Z" w:initials="AS">
    <w:p w14:paraId="0103F659" w14:textId="2FA61263" w:rsidR="00C151B7" w:rsidRDefault="00C151B7" w:rsidP="000B3CF8">
      <w:pPr>
        <w:pStyle w:val="CommentText"/>
        <w:tabs>
          <w:tab w:val="left" w:pos="1620"/>
        </w:tabs>
      </w:pPr>
      <w:r>
        <w:rPr>
          <w:rStyle w:val="CommentReference"/>
        </w:rPr>
        <w:annotationRef/>
      </w:r>
      <w:r>
        <w:t xml:space="preserve">Need to add this citation: </w:t>
      </w:r>
    </w:p>
    <w:p w14:paraId="3B678CBB" w14:textId="77777777" w:rsidR="00C151B7" w:rsidRDefault="00C151B7" w:rsidP="00617E1F">
      <w:pPr>
        <w:rPr>
          <w:rFonts w:eastAsia="Times New Roman" w:cs="Times New Roman"/>
        </w:rPr>
      </w:pPr>
      <w:proofErr w:type="spellStart"/>
      <w:r>
        <w:rPr>
          <w:rFonts w:ascii="Lato Regular" w:eastAsia="Times New Roman" w:hAnsi="Lato Regular" w:cs="Times New Roman"/>
          <w:color w:val="404040"/>
          <w:shd w:val="clear" w:color="auto" w:fill="FCFCFC"/>
        </w:rPr>
        <w:t>OpenEye</w:t>
      </w:r>
      <w:proofErr w:type="spellEnd"/>
      <w:r>
        <w:rPr>
          <w:rFonts w:ascii="Lato Regular" w:eastAsia="Times New Roman" w:hAnsi="Lato Regular" w:cs="Times New Roman"/>
          <w:color w:val="404040"/>
          <w:shd w:val="clear" w:color="auto" w:fill="FCFCFC"/>
        </w:rPr>
        <w:t xml:space="preserve"> Toolkits 2017.Oct.1 </w:t>
      </w:r>
      <w:proofErr w:type="spellStart"/>
      <w:r>
        <w:rPr>
          <w:rFonts w:ascii="Lato Regular" w:eastAsia="Times New Roman" w:hAnsi="Lato Regular" w:cs="Times New Roman"/>
          <w:color w:val="404040"/>
          <w:shd w:val="clear" w:color="auto" w:fill="FCFCFC"/>
        </w:rPr>
        <w:t>OpenEye</w:t>
      </w:r>
      <w:proofErr w:type="spellEnd"/>
      <w:r>
        <w:rPr>
          <w:rFonts w:ascii="Lato Regular" w:eastAsia="Times New Roman" w:hAnsi="Lato Regular" w:cs="Times New Roman"/>
          <w:color w:val="404040"/>
          <w:shd w:val="clear" w:color="auto" w:fill="FCFCFC"/>
        </w:rPr>
        <w:t xml:space="preserve"> Scientific Software, Santa Fe, NM. </w:t>
      </w:r>
      <w:hyperlink r:id="rId1" w:history="1">
        <w:r>
          <w:rPr>
            <w:rStyle w:val="Hyperlink"/>
            <w:rFonts w:ascii="Lato Regular" w:eastAsia="Times New Roman" w:hAnsi="Lato Regular" w:cs="Times New Roman"/>
            <w:color w:val="9B59B6"/>
            <w:shd w:val="clear" w:color="auto" w:fill="FCFCFC"/>
          </w:rPr>
          <w:t>http://www.eyesopen.com</w:t>
        </w:r>
      </w:hyperlink>
      <w:r>
        <w:rPr>
          <w:rFonts w:ascii="Lato Regular" w:eastAsia="Times New Roman" w:hAnsi="Lato Regular" w:cs="Times New Roman"/>
          <w:color w:val="404040"/>
          <w:shd w:val="clear" w:color="auto" w:fill="FCFCFC"/>
        </w:rPr>
        <w:t>.</w:t>
      </w:r>
    </w:p>
    <w:p w14:paraId="39A5FB4A" w14:textId="77777777" w:rsidR="00C151B7" w:rsidRDefault="00C151B7">
      <w:pPr>
        <w:pStyle w:val="CommentText"/>
      </w:pPr>
    </w:p>
    <w:p w14:paraId="111C24E7" w14:textId="77777777" w:rsidR="00C151B7" w:rsidRDefault="00C151B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E3E94C" w15:done="0"/>
  <w15:commentEx w15:paraId="31FC0B74" w15:paraIdParent="04E3E94C" w15:done="0"/>
  <w15:commentEx w15:paraId="24D37166" w15:paraIdParent="04E3E94C" w15:done="0"/>
  <w15:commentEx w15:paraId="133A5402" w15:done="0"/>
  <w15:commentEx w15:paraId="3FB599B5" w15:paraIdParent="133A5402" w15:done="0"/>
  <w15:commentEx w15:paraId="51C096C3" w15:done="0"/>
  <w15:commentEx w15:paraId="3817ADA0" w15:done="0"/>
  <w15:commentEx w15:paraId="64649420" w15:done="0"/>
  <w15:commentEx w15:paraId="3546E42C" w15:done="0"/>
  <w15:commentEx w15:paraId="1C8373B9" w15:done="0"/>
  <w15:commentEx w15:paraId="2128A297" w15:done="0"/>
  <w15:commentEx w15:paraId="62E943E8" w15:done="0"/>
  <w15:commentEx w15:paraId="5954C99C" w15:done="0"/>
  <w15:commentEx w15:paraId="43F3DFE4" w15:done="0"/>
  <w15:commentEx w15:paraId="60A69860" w15:done="0"/>
  <w15:commentEx w15:paraId="05952338" w15:done="0"/>
  <w15:commentEx w15:paraId="42395B58" w15:paraIdParent="05952338" w15:done="0"/>
  <w15:commentEx w15:paraId="3888EE7E" w15:done="0"/>
  <w15:commentEx w15:paraId="420349FD" w15:paraIdParent="3888EE7E" w15:done="0"/>
  <w15:commentEx w15:paraId="0A00D5E7" w15:done="0"/>
  <w15:commentEx w15:paraId="79C7765C" w15:paraIdParent="0A00D5E7" w15:done="0"/>
  <w15:commentEx w15:paraId="1A909210" w15:done="0"/>
  <w15:commentEx w15:paraId="2BDA5FBC" w15:done="0"/>
  <w15:commentEx w15:paraId="23B2D2A9" w15:paraIdParent="2BDA5FBC" w15:done="0"/>
  <w15:commentEx w15:paraId="5F5E0ED6" w15:done="0"/>
  <w15:commentEx w15:paraId="3F50F5A9" w15:done="0"/>
  <w15:commentEx w15:paraId="5893D19A" w15:done="0"/>
  <w15:commentEx w15:paraId="6EEB3582" w15:done="0"/>
  <w15:commentEx w15:paraId="1DD0C5FC" w15:done="0"/>
  <w15:commentEx w15:paraId="0AD616AA" w15:done="0"/>
  <w15:commentEx w15:paraId="766A965A" w15:done="0"/>
  <w15:commentEx w15:paraId="127A4E9B" w15:done="0"/>
  <w15:commentEx w15:paraId="61A5D022" w15:paraIdParent="127A4E9B" w15:done="0"/>
  <w15:commentEx w15:paraId="30F0A15A" w15:done="0"/>
  <w15:commentEx w15:paraId="23460C7B" w15:done="0"/>
  <w15:commentEx w15:paraId="54BBA751" w15:done="0"/>
  <w15:commentEx w15:paraId="3328F0B0" w15:done="0"/>
  <w15:commentEx w15:paraId="78D8EEF8" w15:done="0"/>
  <w15:commentEx w15:paraId="06276363" w15:done="0"/>
  <w15:commentEx w15:paraId="111C24E7" w15:done="0"/>
  <w15:commentEx w15:paraId="3C4FFF0C" w15:done="0"/>
  <w15:commentEx w15:paraId="63E5D7D7" w15:done="0"/>
  <w15:commentEx w15:paraId="6D5EB074" w15:done="0"/>
  <w15:commentEx w15:paraId="0F31670D" w15:done="0"/>
  <w15:commentEx w15:paraId="11A516FE" w15:done="0"/>
  <w15:commentEx w15:paraId="4A35039C" w15:done="0"/>
  <w15:commentEx w15:paraId="5FE6C55F" w15:done="0"/>
  <w15:commentEx w15:paraId="3B60595F" w15:done="0"/>
  <w15:commentEx w15:paraId="55218A8E" w15:done="0"/>
  <w15:commentEx w15:paraId="2EE6C251" w15:done="0"/>
  <w15:commentEx w15:paraId="2E4527E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3E94C" w16cid:durableId="1E3172BF"/>
  <w16cid:commentId w16cid:paraId="31FC0B74" w16cid:durableId="1E3172E8"/>
  <w16cid:commentId w16cid:paraId="24D37166" w16cid:durableId="1E3172E9"/>
  <w16cid:commentId w16cid:paraId="133A5402" w16cid:durableId="1E3172C0"/>
  <w16cid:commentId w16cid:paraId="3FB599B5" w16cid:durableId="1E31738F"/>
  <w16cid:commentId w16cid:paraId="51C096C3" w16cid:durableId="1E3172C1"/>
  <w16cid:commentId w16cid:paraId="3817ADA0" w16cid:durableId="1E3172C2"/>
  <w16cid:commentId w16cid:paraId="64649420" w16cid:durableId="1E3172C3"/>
  <w16cid:commentId w16cid:paraId="3546E42C" w16cid:durableId="1E3172C4"/>
  <w16cid:commentId w16cid:paraId="1C8373B9" w16cid:durableId="1E3172C5"/>
  <w16cid:commentId w16cid:paraId="2128A297" w16cid:durableId="1E3172C6"/>
  <w16cid:commentId w16cid:paraId="62E943E8" w16cid:durableId="1E3172C7"/>
  <w16cid:commentId w16cid:paraId="5954C99C" w16cid:durableId="1E317705"/>
  <w16cid:commentId w16cid:paraId="43F3DFE4" w16cid:durableId="1E3172C8"/>
  <w16cid:commentId w16cid:paraId="60A69860" w16cid:durableId="1E3172C9"/>
  <w16cid:commentId w16cid:paraId="05952338" w16cid:durableId="1E3172CA"/>
  <w16cid:commentId w16cid:paraId="42395B58" w16cid:durableId="1E31782C"/>
  <w16cid:commentId w16cid:paraId="3888EE7E" w16cid:durableId="1E3172CB"/>
  <w16cid:commentId w16cid:paraId="420349FD" w16cid:durableId="1E317967"/>
  <w16cid:commentId w16cid:paraId="0A00D5E7" w16cid:durableId="1E3172CC"/>
  <w16cid:commentId w16cid:paraId="79C7765C" w16cid:durableId="1E317BCC"/>
  <w16cid:commentId w16cid:paraId="1A909210" w16cid:durableId="1E3172CD"/>
  <w16cid:commentId w16cid:paraId="2BDA5FBC" w16cid:durableId="1E3172CE"/>
  <w16cid:commentId w16cid:paraId="23B2D2A9" w16cid:durableId="1E317BE1"/>
  <w16cid:commentId w16cid:paraId="5F5E0ED6" w16cid:durableId="1E3172CF"/>
  <w16cid:commentId w16cid:paraId="3F50F5A9" w16cid:durableId="1E3172D0"/>
  <w16cid:commentId w16cid:paraId="5893D19A" w16cid:durableId="1E3172D1"/>
  <w16cid:commentId w16cid:paraId="6EEB3582" w16cid:durableId="1E3172D2"/>
  <w16cid:commentId w16cid:paraId="1DD0C5FC" w16cid:durableId="1E3172D3"/>
  <w16cid:commentId w16cid:paraId="0AD616AA" w16cid:durableId="1E3172D4"/>
  <w16cid:commentId w16cid:paraId="766A965A" w16cid:durableId="1E3172D5"/>
  <w16cid:commentId w16cid:paraId="127A4E9B" w16cid:durableId="1E3172D6"/>
  <w16cid:commentId w16cid:paraId="61A5D022" w16cid:durableId="1E317EAE"/>
  <w16cid:commentId w16cid:paraId="30F0A15A" w16cid:durableId="1E3172D7"/>
  <w16cid:commentId w16cid:paraId="23460C7B" w16cid:durableId="1E3172D8"/>
  <w16cid:commentId w16cid:paraId="54BBA751" w16cid:durableId="1E3172D9"/>
  <w16cid:commentId w16cid:paraId="3328F0B0" w16cid:durableId="1E3172DA"/>
  <w16cid:commentId w16cid:paraId="78D8EEF8" w16cid:durableId="1E3172DB"/>
  <w16cid:commentId w16cid:paraId="06276363" w16cid:durableId="1E3172DC"/>
  <w16cid:commentId w16cid:paraId="111C24E7" w16cid:durableId="1E3172DD"/>
  <w16cid:commentId w16cid:paraId="3C4FFF0C" w16cid:durableId="1E3172DE"/>
  <w16cid:commentId w16cid:paraId="63E5D7D7" w16cid:durableId="1E3172DF"/>
  <w16cid:commentId w16cid:paraId="6D5EB074" w16cid:durableId="1E3172E0"/>
  <w16cid:commentId w16cid:paraId="0F31670D" w16cid:durableId="1E3172E1"/>
  <w16cid:commentId w16cid:paraId="11A516FE" w16cid:durableId="1E3172E2"/>
  <w16cid:commentId w16cid:paraId="4A35039C" w16cid:durableId="1E3172E3"/>
  <w16cid:commentId w16cid:paraId="5FE6C55F" w16cid:durableId="1E3172E4"/>
  <w16cid:commentId w16cid:paraId="3B60595F" w16cid:durableId="1E3172E5"/>
  <w16cid:commentId w16cid:paraId="55218A8E" w16cid:durableId="1E3172E6"/>
  <w16cid:commentId w16cid:paraId="2EE6C251" w16cid:durableId="1E3172E7"/>
  <w16cid:commentId w16cid:paraId="2E4527E6" w16cid:durableId="1E317F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to Regular">
    <w:altName w:val="Calibri"/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Orator Std">
    <w:panose1 w:val="020D0509020203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A2094"/>
    <w:multiLevelType w:val="multilevel"/>
    <w:tmpl w:val="2F26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E8223D"/>
    <w:multiLevelType w:val="multilevel"/>
    <w:tmpl w:val="5394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837FCC"/>
    <w:multiLevelType w:val="multilevel"/>
    <w:tmpl w:val="3864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A409EB"/>
    <w:multiLevelType w:val="hybridMultilevel"/>
    <w:tmpl w:val="38383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67592"/>
    <w:multiLevelType w:val="multilevel"/>
    <w:tmpl w:val="808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0F4B92"/>
    <w:multiLevelType w:val="multilevel"/>
    <w:tmpl w:val="B3AC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3F279B"/>
    <w:multiLevelType w:val="multilevel"/>
    <w:tmpl w:val="1A4C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Cappel">
    <w15:presenceInfo w15:providerId="None" w15:userId="Daniel Capp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439"/>
    <w:rsid w:val="00001DC3"/>
    <w:rsid w:val="00006641"/>
    <w:rsid w:val="00030FAD"/>
    <w:rsid w:val="0005230E"/>
    <w:rsid w:val="00054F8D"/>
    <w:rsid w:val="00055D0F"/>
    <w:rsid w:val="0005778E"/>
    <w:rsid w:val="00067525"/>
    <w:rsid w:val="00083FE5"/>
    <w:rsid w:val="00096CA0"/>
    <w:rsid w:val="000A61A0"/>
    <w:rsid w:val="000B3CF8"/>
    <w:rsid w:val="00106808"/>
    <w:rsid w:val="001237A2"/>
    <w:rsid w:val="0013041D"/>
    <w:rsid w:val="00136428"/>
    <w:rsid w:val="0013721F"/>
    <w:rsid w:val="0014197F"/>
    <w:rsid w:val="00153793"/>
    <w:rsid w:val="00155049"/>
    <w:rsid w:val="001575CE"/>
    <w:rsid w:val="00163A66"/>
    <w:rsid w:val="001644C6"/>
    <w:rsid w:val="00167A35"/>
    <w:rsid w:val="001710CC"/>
    <w:rsid w:val="0017763A"/>
    <w:rsid w:val="001A1F07"/>
    <w:rsid w:val="001A601F"/>
    <w:rsid w:val="001D5B4E"/>
    <w:rsid w:val="001E4A7D"/>
    <w:rsid w:val="00212D6A"/>
    <w:rsid w:val="00223ACA"/>
    <w:rsid w:val="002564E9"/>
    <w:rsid w:val="0025741F"/>
    <w:rsid w:val="002869C3"/>
    <w:rsid w:val="00286EF8"/>
    <w:rsid w:val="002921CE"/>
    <w:rsid w:val="00295064"/>
    <w:rsid w:val="00296645"/>
    <w:rsid w:val="002F1E14"/>
    <w:rsid w:val="002F4977"/>
    <w:rsid w:val="003045CD"/>
    <w:rsid w:val="00362BA1"/>
    <w:rsid w:val="0036665B"/>
    <w:rsid w:val="003700EB"/>
    <w:rsid w:val="003715B6"/>
    <w:rsid w:val="003839E6"/>
    <w:rsid w:val="00396B62"/>
    <w:rsid w:val="003A33CA"/>
    <w:rsid w:val="003C3BFD"/>
    <w:rsid w:val="003E1E90"/>
    <w:rsid w:val="003F57E1"/>
    <w:rsid w:val="004022C7"/>
    <w:rsid w:val="0041604A"/>
    <w:rsid w:val="004248BB"/>
    <w:rsid w:val="00427ED7"/>
    <w:rsid w:val="0043054E"/>
    <w:rsid w:val="00434B7D"/>
    <w:rsid w:val="00444D23"/>
    <w:rsid w:val="0045086A"/>
    <w:rsid w:val="00452B6D"/>
    <w:rsid w:val="004605AE"/>
    <w:rsid w:val="004620DD"/>
    <w:rsid w:val="00463E9A"/>
    <w:rsid w:val="00484794"/>
    <w:rsid w:val="00485EA6"/>
    <w:rsid w:val="004A4F26"/>
    <w:rsid w:val="004B6305"/>
    <w:rsid w:val="004C4DFB"/>
    <w:rsid w:val="004C72F2"/>
    <w:rsid w:val="004F07E9"/>
    <w:rsid w:val="00523CF7"/>
    <w:rsid w:val="00526981"/>
    <w:rsid w:val="00534553"/>
    <w:rsid w:val="00535B84"/>
    <w:rsid w:val="00551297"/>
    <w:rsid w:val="0057365B"/>
    <w:rsid w:val="005879CE"/>
    <w:rsid w:val="005A05E0"/>
    <w:rsid w:val="005A1FBD"/>
    <w:rsid w:val="005B7BEF"/>
    <w:rsid w:val="005C41A7"/>
    <w:rsid w:val="005D7E46"/>
    <w:rsid w:val="00617E1F"/>
    <w:rsid w:val="0062580B"/>
    <w:rsid w:val="00633996"/>
    <w:rsid w:val="00641F46"/>
    <w:rsid w:val="006466EC"/>
    <w:rsid w:val="00653ED2"/>
    <w:rsid w:val="00660FE3"/>
    <w:rsid w:val="00673578"/>
    <w:rsid w:val="00677299"/>
    <w:rsid w:val="0068034E"/>
    <w:rsid w:val="00681E0B"/>
    <w:rsid w:val="0069415A"/>
    <w:rsid w:val="006A213B"/>
    <w:rsid w:val="006B0624"/>
    <w:rsid w:val="006C0CD2"/>
    <w:rsid w:val="006F4EC1"/>
    <w:rsid w:val="006F5467"/>
    <w:rsid w:val="00702627"/>
    <w:rsid w:val="00713566"/>
    <w:rsid w:val="00721C72"/>
    <w:rsid w:val="0074646A"/>
    <w:rsid w:val="00774022"/>
    <w:rsid w:val="007A58BC"/>
    <w:rsid w:val="007B1C46"/>
    <w:rsid w:val="007E0DDF"/>
    <w:rsid w:val="007F36B2"/>
    <w:rsid w:val="00814B72"/>
    <w:rsid w:val="00820335"/>
    <w:rsid w:val="00820350"/>
    <w:rsid w:val="008243BD"/>
    <w:rsid w:val="00827C1C"/>
    <w:rsid w:val="00831F18"/>
    <w:rsid w:val="008442F2"/>
    <w:rsid w:val="00850C20"/>
    <w:rsid w:val="00850E82"/>
    <w:rsid w:val="00854B1F"/>
    <w:rsid w:val="00854CEA"/>
    <w:rsid w:val="00862D7E"/>
    <w:rsid w:val="008B513F"/>
    <w:rsid w:val="008C5FEE"/>
    <w:rsid w:val="008D19BE"/>
    <w:rsid w:val="008E5385"/>
    <w:rsid w:val="00905658"/>
    <w:rsid w:val="0091111F"/>
    <w:rsid w:val="00940D54"/>
    <w:rsid w:val="00946439"/>
    <w:rsid w:val="00946CF1"/>
    <w:rsid w:val="00964000"/>
    <w:rsid w:val="0097579E"/>
    <w:rsid w:val="00997657"/>
    <w:rsid w:val="009A2362"/>
    <w:rsid w:val="009C030E"/>
    <w:rsid w:val="009C42B0"/>
    <w:rsid w:val="009C7CC1"/>
    <w:rsid w:val="009E5463"/>
    <w:rsid w:val="00A21E1B"/>
    <w:rsid w:val="00A27CF9"/>
    <w:rsid w:val="00A60CDC"/>
    <w:rsid w:val="00A7089D"/>
    <w:rsid w:val="00A77A47"/>
    <w:rsid w:val="00A77D37"/>
    <w:rsid w:val="00A87389"/>
    <w:rsid w:val="00AB7D18"/>
    <w:rsid w:val="00AC5539"/>
    <w:rsid w:val="00AD0C75"/>
    <w:rsid w:val="00AD1531"/>
    <w:rsid w:val="00AD5CAD"/>
    <w:rsid w:val="00AE4969"/>
    <w:rsid w:val="00AF2261"/>
    <w:rsid w:val="00AF66DF"/>
    <w:rsid w:val="00B02586"/>
    <w:rsid w:val="00B11A9B"/>
    <w:rsid w:val="00B31395"/>
    <w:rsid w:val="00B356AE"/>
    <w:rsid w:val="00B50449"/>
    <w:rsid w:val="00B66258"/>
    <w:rsid w:val="00B70C48"/>
    <w:rsid w:val="00B80604"/>
    <w:rsid w:val="00B81CEF"/>
    <w:rsid w:val="00B86CA6"/>
    <w:rsid w:val="00BA27DD"/>
    <w:rsid w:val="00C03B32"/>
    <w:rsid w:val="00C151B7"/>
    <w:rsid w:val="00C2201E"/>
    <w:rsid w:val="00C30470"/>
    <w:rsid w:val="00C324CE"/>
    <w:rsid w:val="00C33512"/>
    <w:rsid w:val="00C41094"/>
    <w:rsid w:val="00C452A1"/>
    <w:rsid w:val="00C6769C"/>
    <w:rsid w:val="00C87020"/>
    <w:rsid w:val="00CA0CCA"/>
    <w:rsid w:val="00CA2C7D"/>
    <w:rsid w:val="00CA7A1E"/>
    <w:rsid w:val="00CD2BE0"/>
    <w:rsid w:val="00CF013C"/>
    <w:rsid w:val="00CF49B6"/>
    <w:rsid w:val="00D01474"/>
    <w:rsid w:val="00D321F2"/>
    <w:rsid w:val="00D455CB"/>
    <w:rsid w:val="00D654B8"/>
    <w:rsid w:val="00D912EC"/>
    <w:rsid w:val="00D93FEC"/>
    <w:rsid w:val="00DC2CF4"/>
    <w:rsid w:val="00DC4BF9"/>
    <w:rsid w:val="00DD0072"/>
    <w:rsid w:val="00DD6E39"/>
    <w:rsid w:val="00DF3BAE"/>
    <w:rsid w:val="00E10F95"/>
    <w:rsid w:val="00E155A7"/>
    <w:rsid w:val="00E61031"/>
    <w:rsid w:val="00E623C9"/>
    <w:rsid w:val="00E76F45"/>
    <w:rsid w:val="00E82060"/>
    <w:rsid w:val="00E82D8B"/>
    <w:rsid w:val="00E92736"/>
    <w:rsid w:val="00EB27FF"/>
    <w:rsid w:val="00EB3D2D"/>
    <w:rsid w:val="00EC44D2"/>
    <w:rsid w:val="00ED13DE"/>
    <w:rsid w:val="00ED1C23"/>
    <w:rsid w:val="00ED7362"/>
    <w:rsid w:val="00EE33E2"/>
    <w:rsid w:val="00EE731B"/>
    <w:rsid w:val="00EF1B33"/>
    <w:rsid w:val="00EF36C9"/>
    <w:rsid w:val="00F12F2D"/>
    <w:rsid w:val="00F17FC0"/>
    <w:rsid w:val="00F23155"/>
    <w:rsid w:val="00F2536C"/>
    <w:rsid w:val="00F31889"/>
    <w:rsid w:val="00F50055"/>
    <w:rsid w:val="00F6331B"/>
    <w:rsid w:val="00F6423C"/>
    <w:rsid w:val="00F73759"/>
    <w:rsid w:val="00F8209C"/>
    <w:rsid w:val="00F87614"/>
    <w:rsid w:val="00F90E03"/>
    <w:rsid w:val="00F91040"/>
    <w:rsid w:val="00FD32D6"/>
    <w:rsid w:val="00FD5A6A"/>
    <w:rsid w:val="00FF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8CFE7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64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4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4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4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4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4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439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AF66DF"/>
  </w:style>
  <w:style w:type="character" w:styleId="Hyperlink">
    <w:name w:val="Hyperlink"/>
    <w:basedOn w:val="DefaultParagraphFont"/>
    <w:uiPriority w:val="99"/>
    <w:unhideWhenUsed/>
    <w:rsid w:val="00AF66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66DF"/>
    <w:rPr>
      <w:i/>
      <w:iCs/>
    </w:rPr>
  </w:style>
  <w:style w:type="character" w:styleId="Strong">
    <w:name w:val="Strong"/>
    <w:basedOn w:val="DefaultParagraphFont"/>
    <w:uiPriority w:val="22"/>
    <w:qFormat/>
    <w:rsid w:val="00AF66DF"/>
    <w:rPr>
      <w:b/>
      <w:bCs/>
    </w:rPr>
  </w:style>
  <w:style w:type="character" w:customStyle="1" w:styleId="a">
    <w:name w:val="_"/>
    <w:basedOn w:val="DefaultParagraphFont"/>
    <w:rsid w:val="00EE33E2"/>
  </w:style>
  <w:style w:type="character" w:customStyle="1" w:styleId="fff">
    <w:name w:val="fff"/>
    <w:basedOn w:val="DefaultParagraphFont"/>
    <w:rsid w:val="00EE33E2"/>
  </w:style>
  <w:style w:type="character" w:customStyle="1" w:styleId="ws18d">
    <w:name w:val="ws18d"/>
    <w:basedOn w:val="DefaultParagraphFont"/>
    <w:rsid w:val="00EE33E2"/>
  </w:style>
  <w:style w:type="character" w:customStyle="1" w:styleId="ffe">
    <w:name w:val="ffe"/>
    <w:basedOn w:val="DefaultParagraphFont"/>
    <w:rsid w:val="00EE33E2"/>
  </w:style>
  <w:style w:type="paragraph" w:styleId="ListParagraph">
    <w:name w:val="List Paragraph"/>
    <w:basedOn w:val="Normal"/>
    <w:uiPriority w:val="34"/>
    <w:qFormat/>
    <w:rsid w:val="00673578"/>
    <w:pPr>
      <w:ind w:left="720"/>
      <w:contextualSpacing/>
    </w:pPr>
  </w:style>
  <w:style w:type="paragraph" w:styleId="Revision">
    <w:name w:val="Revision"/>
    <w:hidden/>
    <w:uiPriority w:val="99"/>
    <w:semiHidden/>
    <w:rsid w:val="003045CD"/>
  </w:style>
  <w:style w:type="character" w:styleId="PlaceholderText">
    <w:name w:val="Placeholder Text"/>
    <w:basedOn w:val="DefaultParagraphFont"/>
    <w:uiPriority w:val="99"/>
    <w:semiHidden/>
    <w:rsid w:val="009E546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64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4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4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4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4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4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439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AF66DF"/>
  </w:style>
  <w:style w:type="character" w:styleId="Hyperlink">
    <w:name w:val="Hyperlink"/>
    <w:basedOn w:val="DefaultParagraphFont"/>
    <w:uiPriority w:val="99"/>
    <w:unhideWhenUsed/>
    <w:rsid w:val="00AF66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66DF"/>
    <w:rPr>
      <w:i/>
      <w:iCs/>
    </w:rPr>
  </w:style>
  <w:style w:type="character" w:styleId="Strong">
    <w:name w:val="Strong"/>
    <w:basedOn w:val="DefaultParagraphFont"/>
    <w:uiPriority w:val="22"/>
    <w:qFormat/>
    <w:rsid w:val="00AF66DF"/>
    <w:rPr>
      <w:b/>
      <w:bCs/>
    </w:rPr>
  </w:style>
  <w:style w:type="character" w:customStyle="1" w:styleId="a">
    <w:name w:val="_"/>
    <w:basedOn w:val="DefaultParagraphFont"/>
    <w:rsid w:val="00EE33E2"/>
  </w:style>
  <w:style w:type="character" w:customStyle="1" w:styleId="fff">
    <w:name w:val="fff"/>
    <w:basedOn w:val="DefaultParagraphFont"/>
    <w:rsid w:val="00EE33E2"/>
  </w:style>
  <w:style w:type="character" w:customStyle="1" w:styleId="ws18d">
    <w:name w:val="ws18d"/>
    <w:basedOn w:val="DefaultParagraphFont"/>
    <w:rsid w:val="00EE33E2"/>
  </w:style>
  <w:style w:type="character" w:customStyle="1" w:styleId="ffe">
    <w:name w:val="ffe"/>
    <w:basedOn w:val="DefaultParagraphFont"/>
    <w:rsid w:val="00EE33E2"/>
  </w:style>
  <w:style w:type="paragraph" w:styleId="ListParagraph">
    <w:name w:val="List Paragraph"/>
    <w:basedOn w:val="Normal"/>
    <w:uiPriority w:val="34"/>
    <w:qFormat/>
    <w:rsid w:val="00673578"/>
    <w:pPr>
      <w:ind w:left="720"/>
      <w:contextualSpacing/>
    </w:pPr>
  </w:style>
  <w:style w:type="paragraph" w:styleId="Revision">
    <w:name w:val="Revision"/>
    <w:hidden/>
    <w:uiPriority w:val="99"/>
    <w:semiHidden/>
    <w:rsid w:val="003045CD"/>
  </w:style>
  <w:style w:type="character" w:styleId="PlaceholderText">
    <w:name w:val="Placeholder Text"/>
    <w:basedOn w:val="DefaultParagraphFont"/>
    <w:uiPriority w:val="99"/>
    <w:semiHidden/>
    <w:rsid w:val="009E54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yesopen.com/" TargetMode="External"/></Relationships>
</file>

<file path=word/_rels/document.xml.rels><?xml version="1.0" encoding="UTF-8" standalone="yes"?>
<Relationships xmlns="http://schemas.openxmlformats.org/package/2006/relationships"><Relationship Id="rId11" Type="http://schemas.microsoft.com/office/2016/09/relationships/commentsIds" Target="commentsIds.xml"/><Relationship Id="rId12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hyperlink" Target="https://github.com/choderalab/musashi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10299</Words>
  <Characters>58706</Characters>
  <Application>Microsoft Macintosh Word</Application>
  <DocSecurity>0</DocSecurity>
  <Lines>489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MSKCC</Company>
  <LinksUpToDate>false</LinksUpToDate>
  <CharactersWithSpaces>68868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Cappel</dc:creator>
  <cp:keywords/>
  <dc:description/>
  <cp:lastModifiedBy>Albanese, Steven/GSK Graduate School</cp:lastModifiedBy>
  <cp:revision>2</cp:revision>
  <cp:lastPrinted>2018-01-29T19:17:00Z</cp:lastPrinted>
  <dcterms:created xsi:type="dcterms:W3CDTF">2018-02-20T19:23:00Z</dcterms:created>
  <dcterms:modified xsi:type="dcterms:W3CDTF">2018-02-20T19:23:00Z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id="http://www.zotero.org/styles/nature"/&gt;&lt;hasBiblio/&gt;&lt;format class="21"/&gt;&lt;count citations="29" publications="35"/&gt;&lt;/info&gt;PAPERS2_INFO_END</vt:lpwstr>
  </property>
</Properties>
</file>