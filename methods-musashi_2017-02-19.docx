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2291A0F8" w:rsidR="00452B6D" w:rsidRPr="00B11A9B" w:rsidRDefault="00FF332E" w:rsidP="007A58BC">
      <w:pPr>
        <w:widowControl w:val="0"/>
        <w:autoSpaceDE w:val="0"/>
        <w:autoSpaceDN w:val="0"/>
        <w:adjustRightInd w:val="0"/>
        <w:spacing w:after="240" w:line="300" w:lineRule="atLeast"/>
        <w:outlineLvl w:val="0"/>
        <w:rPr>
          <w:rFonts w:ascii="Helvetica" w:hAnsi="Helvetica" w:cs="Times"/>
          <w:u w:val="single"/>
        </w:rPr>
      </w:pP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 w:rsidR="00452B6D" w:rsidRPr="00B11A9B">
        <w:rPr>
          <w:rFonts w:ascii="Helvetica" w:hAnsi="Helvetica" w:cs="Times"/>
          <w:u w:val="single"/>
        </w:rPr>
        <w:t>Modeling and System preparation</w:t>
      </w:r>
    </w:p>
    <w:p w14:paraId="6775B91A" w14:textId="68A39F95" w:rsidR="00286EF8" w:rsidRPr="00B11A9B" w:rsidRDefault="00452B6D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System preparation, modeling</w:t>
      </w:r>
      <w:ins w:id="0" w:author="Chodera, John/Sloan Kettering Institute" w:date="2018-02-13T17:32:00Z">
        <w:r w:rsidR="00DC4BF9">
          <w:rPr>
            <w:rFonts w:ascii="Helvetica" w:hAnsi="Helvetica" w:cs="Times"/>
          </w:rPr>
          <w:t>,</w:t>
        </w:r>
      </w:ins>
      <w:r w:rsidRPr="00B11A9B">
        <w:rPr>
          <w:rFonts w:ascii="Helvetica" w:hAnsi="Helvetica" w:cs="Times"/>
        </w:rPr>
        <w:t xml:space="preserve"> and initial docking calculations were performed</w:t>
      </w:r>
      <w:r w:rsidR="00946439" w:rsidRPr="00B11A9B">
        <w:rPr>
          <w:rFonts w:ascii="Helvetica" w:hAnsi="Helvetica" w:cs="Times"/>
        </w:rPr>
        <w:t xml:space="preserve"> using the Schrödinger </w:t>
      </w:r>
      <w:ins w:id="1" w:author="Chodera, John/Sloan Kettering Institute" w:date="2018-02-13T17:48:00Z">
        <w:r w:rsidR="00030FAD">
          <w:rPr>
            <w:rFonts w:ascii="Helvetica" w:hAnsi="Helvetica" w:cs="Times"/>
          </w:rPr>
          <w:t xml:space="preserve">Suite </w:t>
        </w:r>
      </w:ins>
      <w:r w:rsidR="00946439" w:rsidRPr="00B11A9B">
        <w:rPr>
          <w:rFonts w:ascii="Helvetica" w:hAnsi="Helvetica" w:cs="Times"/>
        </w:rPr>
        <w:t>molecula</w:t>
      </w:r>
      <w:r w:rsidR="006F4EC1" w:rsidRPr="00B11A9B">
        <w:rPr>
          <w:rFonts w:ascii="Helvetica" w:hAnsi="Helvetica" w:cs="Times"/>
        </w:rPr>
        <w:t xml:space="preserve">r modeling </w:t>
      </w:r>
      <w:ins w:id="2" w:author="Chodera, John/Sloan Kettering Institute" w:date="2018-02-13T17:48:00Z">
        <w:r w:rsidR="00030FAD">
          <w:rPr>
            <w:rFonts w:ascii="Helvetica" w:hAnsi="Helvetica" w:cs="Times"/>
          </w:rPr>
          <w:t>package</w:t>
        </w:r>
      </w:ins>
      <w:r w:rsidR="006F4EC1" w:rsidRPr="00B11A9B">
        <w:rPr>
          <w:rFonts w:ascii="Helvetica" w:hAnsi="Helvetica" w:cs="Times"/>
        </w:rPr>
        <w:t xml:space="preserve"> (version 2015-4</w:t>
      </w:r>
      <w:r w:rsidR="003C3BFD" w:rsidRPr="00B11A9B">
        <w:rPr>
          <w:rFonts w:ascii="Helvetica" w:hAnsi="Helvetica" w:cs="Times"/>
        </w:rPr>
        <w:t>)</w:t>
      </w:r>
      <w:r w:rsidRPr="00B11A9B">
        <w:rPr>
          <w:rFonts w:ascii="Helvetica" w:hAnsi="Helvetica" w:cs="Times"/>
        </w:rPr>
        <w:t xml:space="preserve">, </w:t>
      </w:r>
      <w:ins w:id="3" w:author="Chodera, John/Sloan Kettering Institute" w:date="2018-02-13T17:48:00Z">
        <w:r w:rsidR="00030FAD">
          <w:rPr>
            <w:rFonts w:ascii="Helvetica" w:hAnsi="Helvetica" w:cs="Times"/>
          </w:rPr>
          <w:t xml:space="preserve">using default parameters </w:t>
        </w:r>
      </w:ins>
      <w:r w:rsidRPr="00B11A9B">
        <w:rPr>
          <w:rFonts w:ascii="Helvetica" w:hAnsi="Helvetica" w:cs="Times"/>
        </w:rPr>
        <w:t>unless otherwise noted</w:t>
      </w:r>
      <w:r w:rsidR="003C3BFD" w:rsidRPr="00B11A9B">
        <w:rPr>
          <w:rFonts w:ascii="Helvetica" w:hAnsi="Helvetica" w:cs="Times"/>
        </w:rPr>
        <w:t xml:space="preserve">. </w:t>
      </w:r>
      <w:commentRangeStart w:id="4"/>
      <w:r w:rsidR="003C3BFD" w:rsidRPr="00B11A9B">
        <w:rPr>
          <w:rFonts w:ascii="Helvetica" w:hAnsi="Helvetica" w:cs="Times"/>
        </w:rPr>
        <w:t>The</w:t>
      </w:r>
      <w:r w:rsidR="00B02586" w:rsidRPr="00B11A9B">
        <w:rPr>
          <w:rFonts w:ascii="Helvetica" w:hAnsi="Helvetica" w:cs="Times"/>
        </w:rPr>
        <w:t xml:space="preserve"> protein structure</w:t>
      </w:r>
      <w:r w:rsidR="00946439" w:rsidRPr="00B11A9B">
        <w:rPr>
          <w:rFonts w:ascii="Helvetica" w:hAnsi="Helvetica" w:cs="Times"/>
        </w:rPr>
        <w:t xml:space="preserve"> </w:t>
      </w:r>
      <w:commentRangeEnd w:id="4"/>
      <w:r w:rsidR="00850C20">
        <w:rPr>
          <w:rStyle w:val="CommentReference"/>
        </w:rPr>
        <w:commentReference w:id="4"/>
      </w:r>
      <w:r w:rsidR="003C3BFD" w:rsidRPr="00B11A9B">
        <w:rPr>
          <w:rFonts w:ascii="Helvetica" w:hAnsi="Helvetica" w:cs="Times"/>
        </w:rPr>
        <w:t>was</w:t>
      </w:r>
      <w:r w:rsidR="00946439" w:rsidRPr="00B11A9B">
        <w:rPr>
          <w:rFonts w:ascii="Helvetica" w:hAnsi="Helvetica" w:cs="Times"/>
        </w:rPr>
        <w:t xml:space="preserve"> </w:t>
      </w:r>
      <w:commentRangeStart w:id="5"/>
      <w:r w:rsidR="00946439" w:rsidRPr="00B11A9B">
        <w:rPr>
          <w:rFonts w:ascii="Helvetica" w:hAnsi="Helvetica" w:cs="Times"/>
        </w:rPr>
        <w:t xml:space="preserve">obtained from </w:t>
      </w:r>
      <w:ins w:id="6" w:author="Daniel Cappel" w:date="2018-02-16T16:03:00Z">
        <w:r w:rsidR="00F17FC0">
          <w:rPr>
            <w:rFonts w:ascii="Helvetica" w:hAnsi="Helvetica" w:cs="Times"/>
          </w:rPr>
          <w:t>an in-house repository and</w:t>
        </w:r>
      </w:ins>
      <w:r w:rsidR="00946439" w:rsidRPr="00B11A9B">
        <w:rPr>
          <w:rFonts w:ascii="Helvetica" w:hAnsi="Helvetica" w:cs="Times"/>
        </w:rPr>
        <w:t xml:space="preserve"> </w:t>
      </w:r>
      <w:commentRangeEnd w:id="5"/>
      <w:r w:rsidR="003C3BFD" w:rsidRPr="00B11A9B">
        <w:rPr>
          <w:rStyle w:val="CommentReference"/>
          <w:rFonts w:ascii="Helvetica" w:hAnsi="Helvetica"/>
          <w:sz w:val="24"/>
          <w:szCs w:val="24"/>
        </w:rPr>
        <w:commentReference w:id="5"/>
      </w:r>
      <w:r w:rsidR="00946439" w:rsidRPr="00B11A9B">
        <w:rPr>
          <w:rFonts w:ascii="Helvetica" w:hAnsi="Helvetica" w:cs="Times"/>
        </w:rPr>
        <w:t>prepared using the Protein Preparation Wizard</w:t>
      </w:r>
      <w:r w:rsidR="00D912EC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54CA44ED-D208-48A8-820D-1E78862046C3&lt;/uuid&gt;&lt;priority&gt;0&lt;/priority&gt;&lt;publications&gt;&lt;publication&gt;&lt;uuid&gt;EE9133AF-C5ED-4F85-9E5B-9D28BE2C675F&lt;/uuid&gt;&lt;volume&gt;27&lt;/volume&gt;&lt;accepted_date&gt;99201304031200000000222000&lt;/accepted_date&gt;&lt;doi&gt;10.1007/s10822-013-9644-8&lt;/doi&gt;&lt;startpage&gt;221&lt;/startpage&gt;&lt;publication_date&gt;99201303001200000000220000&lt;/publication_date&gt;&lt;url&gt;http://link.springer.com/10.1007/s10822-013-9644-8&lt;/url&gt;&lt;type&gt;400&lt;/type&gt;&lt;title&gt;Protein and ligand preparation: parameters, protocols, and influence on virtual screening enrichments.&lt;/title&gt;&lt;publisher&gt;Springer Netherlands&lt;/publisher&gt;&lt;submission_date&gt;99201212141200000000222000&lt;/submission_date&gt;&lt;number&gt;3&lt;/number&gt;&lt;institution&gt;Schrödinger, Sanali Infopark, Banjara Hills, Hyderabad, Andhra Pradesh, India.&lt;/institution&gt;&lt;subtype&gt;400&lt;/subtype&gt;&lt;endpage&gt;234&lt;/endpage&gt;&lt;bundle&gt;&lt;publication&gt;&lt;title&gt;Journal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G&lt;/firstName&gt;&lt;middleNames&gt;Madhavi&lt;/middleNames&gt;&lt;lastName&gt;Sastry&lt;/lastName&gt;&lt;/author&gt;&lt;author&gt;&lt;firstName&gt;Matvey&lt;/firstName&gt;&lt;lastName&gt;Adzhigirey&lt;/lastName&gt;&lt;/author&gt;&lt;author&gt;&lt;firstName&gt;Tyler&lt;/firstName&gt;&lt;lastName&gt;Day&lt;/lastName&gt;&lt;/author&gt;&lt;author&gt;&lt;firstName&gt;Ramakrishna&lt;/firstName&gt;&lt;lastName&gt;Annabhimoju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ins w:id="7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1</w:t>
        </w:r>
      </w:ins>
      <w:del w:id="8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2</w:delText>
        </w:r>
      </w:del>
      <w:r w:rsidR="00D912EC" w:rsidRPr="00B11A9B">
        <w:rPr>
          <w:rFonts w:ascii="Helvetica" w:hAnsi="Helvetica" w:cs="Times"/>
        </w:rPr>
        <w:fldChar w:fldCharType="end"/>
      </w:r>
      <w:r w:rsidR="00427ED7" w:rsidRPr="00B11A9B">
        <w:rPr>
          <w:rFonts w:ascii="Helvetica" w:hAnsi="Helvetica" w:cs="Times"/>
        </w:rPr>
        <w:t>.</w:t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946439" w:rsidRPr="00B11A9B">
        <w:rPr>
          <w:rFonts w:ascii="Helvetica" w:hAnsi="Helvetica" w:cs="Times"/>
        </w:rPr>
        <w:t xml:space="preserve">In this step, force field atom types and bond orders </w:t>
      </w:r>
      <w:ins w:id="9" w:author="Chodera, John/Sloan Kettering Institute" w:date="2018-02-13T17:49:00Z">
        <w:r w:rsidR="00964000">
          <w:rPr>
            <w:rFonts w:ascii="Helvetica" w:hAnsi="Helvetica" w:cs="Times"/>
          </w:rPr>
          <w:t>were</w:t>
        </w:r>
        <w:r w:rsidR="00964000" w:rsidRPr="00B11A9B">
          <w:rPr>
            <w:rFonts w:ascii="Helvetica" w:hAnsi="Helvetica" w:cs="Times"/>
          </w:rPr>
          <w:t xml:space="preserve"> </w:t>
        </w:r>
      </w:ins>
      <w:r w:rsidR="00946439" w:rsidRPr="00B11A9B">
        <w:rPr>
          <w:rFonts w:ascii="Helvetica" w:hAnsi="Helvetica" w:cs="Times"/>
        </w:rPr>
        <w:t xml:space="preserve">assigned, missing atoms </w:t>
      </w:r>
      <w:ins w:id="10" w:author="Chodera, John/Sloan Kettering Institute" w:date="2018-02-13T17:49:00Z">
        <w:r w:rsidR="00964000">
          <w:rPr>
            <w:rFonts w:ascii="Helvetica" w:hAnsi="Helvetica" w:cs="Times"/>
          </w:rPr>
          <w:t>were</w:t>
        </w:r>
        <w:r w:rsidR="00964000" w:rsidRPr="00B11A9B">
          <w:rPr>
            <w:rFonts w:ascii="Helvetica" w:hAnsi="Helvetica" w:cs="Times"/>
          </w:rPr>
          <w:t xml:space="preserve"> </w:t>
        </w:r>
      </w:ins>
      <w:r w:rsidR="00946439" w:rsidRPr="00B11A9B">
        <w:rPr>
          <w:rFonts w:ascii="Helvetica" w:hAnsi="Helvetica" w:cs="Times"/>
        </w:rPr>
        <w:t xml:space="preserve">added, tautomer/ionization states </w:t>
      </w:r>
      <w:ins w:id="11" w:author="Chodera, John/Sloan Kettering Institute" w:date="2018-02-13T17:49:00Z">
        <w:r w:rsidR="00964000">
          <w:rPr>
            <w:rFonts w:ascii="Helvetica" w:hAnsi="Helvetica" w:cs="Times"/>
          </w:rPr>
          <w:t>were</w:t>
        </w:r>
        <w:r w:rsidR="00964000" w:rsidRPr="00B11A9B">
          <w:rPr>
            <w:rFonts w:ascii="Helvetica" w:hAnsi="Helvetica" w:cs="Times"/>
          </w:rPr>
          <w:t xml:space="preserve"> </w:t>
        </w:r>
      </w:ins>
      <w:r w:rsidR="00946439" w:rsidRPr="00B11A9B">
        <w:rPr>
          <w:rFonts w:ascii="Helvetica" w:hAnsi="Helvetica" w:cs="Times"/>
        </w:rPr>
        <w:t xml:space="preserve">assigned, water orientations </w:t>
      </w:r>
      <w:ins w:id="12" w:author="Chodera, John/Sloan Kettering Institute" w:date="2018-02-13T17:49:00Z">
        <w:r w:rsidR="00964000">
          <w:rPr>
            <w:rFonts w:ascii="Helvetica" w:hAnsi="Helvetica" w:cs="Times"/>
          </w:rPr>
          <w:t>were</w:t>
        </w:r>
        <w:r w:rsidR="00964000" w:rsidRPr="00B11A9B">
          <w:rPr>
            <w:rFonts w:ascii="Helvetica" w:hAnsi="Helvetica" w:cs="Times"/>
          </w:rPr>
          <w:t xml:space="preserve"> </w:t>
        </w:r>
      </w:ins>
      <w:r w:rsidR="00946439" w:rsidRPr="00B11A9B">
        <w:rPr>
          <w:rFonts w:ascii="Helvetica" w:hAnsi="Helvetica" w:cs="Times"/>
        </w:rPr>
        <w:t xml:space="preserve">sampled, </w:t>
      </w:r>
      <w:ins w:id="13" w:author="Chodera, John/Sloan Kettering Institute" w:date="2018-02-13T17:49:00Z">
        <w:r w:rsidR="00964000">
          <w:rPr>
            <w:rFonts w:ascii="Helvetica" w:hAnsi="Helvetica" w:cs="Times"/>
          </w:rPr>
          <w:t xml:space="preserve">and </w:t>
        </w:r>
        <w:proofErr w:type="spellStart"/>
        <w:r w:rsidR="00964000">
          <w:rPr>
            <w:rFonts w:ascii="Helvetica" w:hAnsi="Helvetica" w:cs="Times"/>
          </w:rPr>
          <w:t>ionizable</w:t>
        </w:r>
        <w:proofErr w:type="spellEnd"/>
        <w:r w:rsidR="00964000">
          <w:rPr>
            <w:rFonts w:ascii="Helvetica" w:hAnsi="Helvetica" w:cs="Times"/>
          </w:rPr>
          <w:t xml:space="preserve"> residues (</w:t>
        </w:r>
      </w:ins>
      <w:proofErr w:type="spellStart"/>
      <w:r w:rsidR="00946439" w:rsidRPr="00B11A9B">
        <w:rPr>
          <w:rFonts w:ascii="Helvetica" w:hAnsi="Helvetica" w:cs="Times"/>
        </w:rPr>
        <w:t>Asn</w:t>
      </w:r>
      <w:proofErr w:type="spellEnd"/>
      <w:r w:rsidR="00946439" w:rsidRPr="00B11A9B">
        <w:rPr>
          <w:rFonts w:ascii="Helvetica" w:hAnsi="Helvetica" w:cs="Times"/>
        </w:rPr>
        <w:t xml:space="preserve">, </w:t>
      </w:r>
      <w:proofErr w:type="spellStart"/>
      <w:r w:rsidR="00946439" w:rsidRPr="00B11A9B">
        <w:rPr>
          <w:rFonts w:ascii="Helvetica" w:hAnsi="Helvetica" w:cs="Times"/>
        </w:rPr>
        <w:t>Gln</w:t>
      </w:r>
      <w:proofErr w:type="spellEnd"/>
      <w:r w:rsidR="00946439" w:rsidRPr="00B11A9B">
        <w:rPr>
          <w:rFonts w:ascii="Helvetica" w:hAnsi="Helvetica" w:cs="Times"/>
        </w:rPr>
        <w:t>, and His residues</w:t>
      </w:r>
      <w:ins w:id="14" w:author="Chodera, John/Sloan Kettering Institute" w:date="2018-02-13T17:49:00Z">
        <w:r w:rsidR="00964000">
          <w:rPr>
            <w:rFonts w:ascii="Helvetica" w:hAnsi="Helvetica" w:cs="Times"/>
          </w:rPr>
          <w:t>)</w:t>
        </w:r>
      </w:ins>
      <w:r w:rsidR="00946439" w:rsidRPr="00B11A9B">
        <w:rPr>
          <w:rFonts w:ascii="Helvetica" w:hAnsi="Helvetica" w:cs="Times"/>
        </w:rPr>
        <w:t xml:space="preserve"> </w:t>
      </w:r>
      <w:ins w:id="15" w:author="Chodera, John/Sloan Kettering Institute" w:date="2018-02-13T17:50:00Z">
        <w:r w:rsidR="00964000">
          <w:rPr>
            <w:rFonts w:ascii="Helvetica" w:hAnsi="Helvetica" w:cs="Times"/>
          </w:rPr>
          <w:t xml:space="preserve">have their </w:t>
        </w:r>
        <w:proofErr w:type="spellStart"/>
        <w:r w:rsidR="00964000">
          <w:rPr>
            <w:rFonts w:ascii="Helvetica" w:hAnsi="Helvetica" w:cs="Times"/>
          </w:rPr>
          <w:t>tautomers</w:t>
        </w:r>
        <w:proofErr w:type="spellEnd"/>
        <w:r w:rsidR="00964000">
          <w:rPr>
            <w:rFonts w:ascii="Helvetica" w:hAnsi="Helvetica" w:cs="Times"/>
          </w:rPr>
          <w:t xml:space="preserve"> adjusted </w:t>
        </w:r>
      </w:ins>
      <w:r w:rsidR="00946439" w:rsidRPr="00B11A9B">
        <w:rPr>
          <w:rFonts w:ascii="Helvetica" w:hAnsi="Helvetica" w:cs="Times"/>
        </w:rPr>
        <w:t>to optimize the hydrogen bond network</w:t>
      </w:r>
      <w:ins w:id="16" w:author="Chodera, John/Sloan Kettering Institute" w:date="2018-02-13T17:50:00Z">
        <w:r w:rsidR="00964000">
          <w:rPr>
            <w:rFonts w:ascii="Helvetica" w:hAnsi="Helvetica" w:cs="Times"/>
          </w:rPr>
          <w:t>.</w:t>
        </w:r>
      </w:ins>
      <w:ins w:id="17" w:author="Albanese, Steven/GSK Graduate School" w:date="2018-02-19T11:45:00Z">
        <w:r w:rsidR="00F91040">
          <w:rPr>
            <w:rFonts w:ascii="Helvetica" w:hAnsi="Helvetica" w:cs="Times"/>
          </w:rPr>
          <w:t xml:space="preserve"> </w:t>
        </w:r>
      </w:ins>
      <w:ins w:id="18" w:author="Daniel Cappel" w:date="2018-02-16T16:08:00Z">
        <w:r w:rsidR="00C33512">
          <w:rPr>
            <w:rFonts w:ascii="Helvetica" w:hAnsi="Helvetica" w:cs="Times"/>
          </w:rPr>
          <w:t xml:space="preserve">A </w:t>
        </w:r>
        <w:r w:rsidR="00C33512" w:rsidRPr="00B11A9B">
          <w:rPr>
            <w:rFonts w:ascii="Helvetica" w:hAnsi="Helvetica" w:cs="Times"/>
          </w:rPr>
          <w:t>constrained</w:t>
        </w:r>
      </w:ins>
      <w:r w:rsidR="00946439" w:rsidRPr="00B11A9B">
        <w:rPr>
          <w:rFonts w:ascii="Helvetica" w:hAnsi="Helvetica" w:cs="Times"/>
        </w:rPr>
        <w:t xml:space="preserve"> energy minimization is </w:t>
      </w:r>
      <w:ins w:id="19" w:author="Chodera, John/Sloan Kettering Institute" w:date="2018-02-13T17:50:00Z">
        <w:r w:rsidR="00964000">
          <w:rPr>
            <w:rFonts w:ascii="Helvetica" w:hAnsi="Helvetica" w:cs="Times"/>
          </w:rPr>
          <w:t xml:space="preserve">then </w:t>
        </w:r>
      </w:ins>
      <w:r w:rsidR="00946439" w:rsidRPr="00B11A9B">
        <w:rPr>
          <w:rFonts w:ascii="Helvetica" w:hAnsi="Helvetica" w:cs="Times"/>
        </w:rPr>
        <w:t xml:space="preserve">performed. </w:t>
      </w:r>
      <w:r w:rsidR="00286EF8" w:rsidRPr="00B11A9B">
        <w:rPr>
          <w:rFonts w:ascii="Helvetica" w:hAnsi="Helvetica" w:cs="Times"/>
        </w:rPr>
        <w:t xml:space="preserve">All </w:t>
      </w:r>
      <w:proofErr w:type="spellStart"/>
      <w:ins w:id="20" w:author="Chodera, John/Sloan Kettering Institute" w:date="2018-02-13T17:50:00Z">
        <w:r w:rsidR="00964000">
          <w:rPr>
            <w:rFonts w:ascii="Helvetica" w:hAnsi="Helvetica" w:cs="Times"/>
          </w:rPr>
          <w:t>crystallographiclly</w:t>
        </w:r>
        <w:proofErr w:type="spellEnd"/>
        <w:r w:rsidR="00964000">
          <w:rPr>
            <w:rFonts w:ascii="Helvetica" w:hAnsi="Helvetica" w:cs="Times"/>
          </w:rPr>
          <w:t xml:space="preserve"> </w:t>
        </w:r>
      </w:ins>
      <w:r w:rsidR="00286EF8" w:rsidRPr="00B11A9B">
        <w:rPr>
          <w:rFonts w:ascii="Helvetica" w:hAnsi="Helvetica" w:cs="Times"/>
        </w:rPr>
        <w:t xml:space="preserve">resolved </w:t>
      </w:r>
      <w:r w:rsidR="00B50449" w:rsidRPr="00B11A9B">
        <w:rPr>
          <w:rFonts w:ascii="Helvetica" w:hAnsi="Helvetica" w:cs="Times"/>
        </w:rPr>
        <w:t>water molecules were retained.</w:t>
      </w:r>
    </w:p>
    <w:p w14:paraId="618BDB0F" w14:textId="18BC82F7" w:rsidR="00B70C48" w:rsidRPr="00B11A9B" w:rsidRDefault="00B70C48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Potential binding sites were explored and characterized using the SiteMap</w:t>
      </w:r>
      <w:r w:rsidR="0041604A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54C88C5B-B049-4373-B6FA-8BED299C3B97&lt;/uuid&gt;&lt;priority&gt;2&lt;/priority&gt;&lt;publications&gt;&lt;publication&gt;&lt;uuid&gt;637FCE43-D230-4AAA-BD02-464C43423DEC&lt;/uuid&gt;&lt;volume&gt;49&lt;/volume&gt;&lt;doi&gt;10.1021/ci800324m&lt;/doi&gt;&lt;startpage&gt;377&lt;/startpage&gt;&lt;publication_date&gt;99200902001200000000220000&lt;/publication_date&gt;&lt;url&gt;http://pubs.acs.org/doi/abs/10.1021/ci800324m&lt;/url&gt;&lt;type&gt;400&lt;/type&gt;&lt;title&gt;Identifying and characterizing binding sites and assessing druggability.&lt;/title&gt;&lt;institution&gt;Schrödinger, Inc., 120 West 45th Street, New York, New York 10036, USA. halgren@schrodinger.com&lt;/institution&gt;&lt;number&gt;2&lt;/number&gt;&lt;subtype&gt;400&lt;/subtype&gt;&lt;endpage&gt;389&lt;/endpage&gt;&lt;bundle&gt;&lt;publication&gt;&lt;title&gt;Journal of chemical information and modeling&lt;/title&gt;&lt;type&gt;-100&lt;/type&gt;&lt;subtype&gt;-100&lt;/subtype&gt;&lt;uuid&gt;635B01E3-C9EA-4308-B136-CC23FDD0A68F&lt;/uuid&gt;&lt;/publication&gt;&lt;/bundle&gt;&lt;authors&gt;&lt;author&gt;&lt;firstName&gt;Thomas&lt;/firstName&gt;&lt;middleNames&gt;A&lt;/middleNames&gt;&lt;lastName&gt;Halgren&lt;/lastName&gt;&lt;/author&gt;&lt;/authors&gt;&lt;/publication&gt;&lt;publication&gt;&lt;uuid&gt;2C4E9221-7DB6-42F8-8969-03D5F5641F62&lt;/uuid&gt;&lt;volume&gt;69&lt;/volume&gt;&lt;doi&gt;10.1111/j.1747-0285.2007.00483.x&lt;/doi&gt;&lt;startpage&gt;146&lt;/startpage&gt;&lt;publication_date&gt;99200702001200000000220000&lt;/publication_date&gt;&lt;url&gt;http://doi.wiley.com/10.1111/j.1747-0285.2007.00483.x&lt;/url&gt;&lt;type&gt;400&lt;/type&gt;&lt;title&gt;New method for fast and accurate binding-site identification and analysis.&lt;/title&gt;&lt;publisher&gt;Blackwell Publishing Ltd&lt;/publisher&gt;&lt;institution&gt;Schrödinger, Inc., 120 West 45th Street, 29th Floor, New York, NY 10036, USA. halgren@schrodinger.com&lt;/institution&gt;&lt;number&gt;2&lt;/number&gt;&lt;subtype&gt;400&lt;/subtype&gt;&lt;endpage&gt;148&lt;/endpage&gt;&lt;bundle&gt;&lt;publication&gt;&lt;title&gt;Chemical biology &amp;amp; drug design&lt;/title&gt;&lt;type&gt;-100&lt;/type&gt;&lt;subtype&gt;-100&lt;/subtype&gt;&lt;uuid&gt;D7DABD08-A54A-4836-9F61-2CF8AED9F1BB&lt;/uuid&gt;&lt;/publication&gt;&lt;/bundle&gt;&lt;authors&gt;&lt;author&gt;&lt;firstName&gt;Tom&lt;/firstName&gt;&lt;lastName&gt;Halgren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ins w:id="21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2,3</w:t>
        </w:r>
      </w:ins>
      <w:del w:id="22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3,4</w:delText>
        </w:r>
      </w:del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tool. Ligands </w:t>
      </w:r>
      <w:ins w:id="23" w:author="Chodera, John/Sloan Kettering Institute" w:date="2018-02-13T17:50:00Z">
        <w:r w:rsidR="00463E9A">
          <w:rPr>
            <w:rFonts w:ascii="Helvetica" w:hAnsi="Helvetica" w:cs="Times"/>
          </w:rPr>
          <w:t xml:space="preserve">with experimental </w:t>
        </w:r>
      </w:ins>
      <w:r w:rsidRPr="00B11A9B">
        <w:rPr>
          <w:rFonts w:ascii="Helvetica" w:hAnsi="Helvetica" w:cs="Times"/>
        </w:rPr>
        <w:t xml:space="preserve">activity </w:t>
      </w:r>
      <w:ins w:id="24" w:author="Chodera, John/Sloan Kettering Institute" w:date="2018-02-13T17:50:00Z">
        <w:r w:rsidR="00463E9A">
          <w:rPr>
            <w:rFonts w:ascii="Helvetica" w:hAnsi="Helvetica" w:cs="Times"/>
          </w:rPr>
          <w:t>and</w:t>
        </w:r>
      </w:ins>
      <w:r w:rsidR="0041604A" w:rsidRPr="00B11A9B">
        <w:rPr>
          <w:rFonts w:ascii="Helvetica" w:hAnsi="Helvetica" w:cs="Times"/>
        </w:rPr>
        <w:t xml:space="preserve"> known </w:t>
      </w:r>
      <w:proofErr w:type="spellStart"/>
      <w:r w:rsidR="0041604A" w:rsidRPr="00B11A9B">
        <w:rPr>
          <w:rFonts w:ascii="Helvetica" w:hAnsi="Helvetica" w:cs="Times"/>
        </w:rPr>
        <w:t>inactives</w:t>
      </w:r>
      <w:proofErr w:type="spellEnd"/>
      <w:r w:rsidR="0041604A" w:rsidRPr="00B11A9B">
        <w:rPr>
          <w:rFonts w:ascii="Helvetica" w:hAnsi="Helvetica" w:cs="Times"/>
        </w:rPr>
        <w:t xml:space="preserve"> w</w:t>
      </w:r>
      <w:r w:rsidRPr="00B11A9B">
        <w:rPr>
          <w:rFonts w:ascii="Helvetica" w:hAnsi="Helvetica" w:cs="Times"/>
        </w:rPr>
        <w:t>ere docked in</w:t>
      </w:r>
      <w:ins w:id="25" w:author="Chodera, John/Sloan Kettering Institute" w:date="2018-02-13T17:51:00Z">
        <w:r w:rsidR="00484794">
          <w:rPr>
            <w:rFonts w:ascii="Helvetica" w:hAnsi="Helvetica" w:cs="Times"/>
          </w:rPr>
          <w:t xml:space="preserve">to </w:t>
        </w:r>
      </w:ins>
      <w:r w:rsidRPr="00B11A9B">
        <w:rPr>
          <w:rFonts w:ascii="Helvetica" w:hAnsi="Helvetica" w:cs="Times"/>
        </w:rPr>
        <w:t>putative binding sites using Glide SP</w:t>
      </w:r>
      <w:r w:rsidR="0041604A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F7DF0EF1-5BF4-4394-88A1-FFE98AD4DBBC&lt;/uuid&gt;&lt;priority&gt;3&lt;/priority&gt;&lt;publications&gt;&lt;publication&gt;&lt;uuid&gt;36270D0D-87A2-45FF-8611-879850F29F9F&lt;/uuid&gt;&lt;volume&gt;47&lt;/volume&gt;&lt;doi&gt;10.1021/jm0306430&lt;/doi&gt;&lt;startpage&gt;1739&lt;/startpage&gt;&lt;publication_date&gt;99200403251200000000222000&lt;/publication_date&gt;&lt;url&gt;http://pubs.acs.org/doi/abs/10.1021/jm0306430&lt;/url&gt;&lt;type&gt;400&lt;/type&gt;&lt;title&gt;Glide: a new approach for rapid, accurate docking and scoring. 1. Method and assessment of docking accuracy.&lt;/title&gt;&lt;publisher&gt;American Chemical Society&lt;/publisher&gt;&lt;institution&gt;Department of Chemistry, Columbia University, New York, New York 10036, USA. rich@chem.columbia.edu&lt;/institution&gt;&lt;number&gt;7&lt;/number&gt;&lt;subtype&gt;400&lt;/subtype&gt;&lt;endpage&gt;1749&lt;/endpage&gt;&lt;bundle&gt;&lt;publication&gt;&lt;publisher&gt;American Chemical Society&lt;/publisher&gt;&lt;title&gt;Journal of medicinal chemistry&lt;/title&gt;&lt;type&gt;-100&lt;/type&gt;&lt;subtype&gt;-100&lt;/subtype&gt;&lt;uuid&gt;13356D3F-2336-4902-BE10-C6B38E54A4F7&lt;/uuid&gt;&lt;/publication&gt;&lt;/bundle&gt;&lt;authors&gt;&lt;author&gt;&lt;firstName&gt;Richard&lt;/firstName&gt;&lt;middleNames&gt;A&lt;/middleNames&gt;&lt;lastName&gt;Friesner&lt;/lastName&gt;&lt;/author&gt;&lt;author&gt;&lt;firstName&gt;Jay&lt;/firstName&gt;&lt;middleNames&gt;L&lt;/middleNames&gt;&lt;lastName&gt;Banks&lt;/lastName&gt;&lt;/author&gt;&lt;author&gt;&lt;firstName&gt;Robert&lt;/firstName&gt;&lt;middleNames&gt;B&lt;/middleNames&gt;&lt;lastName&gt;Murphy&lt;/lastName&gt;&lt;/author&gt;&lt;author&gt;&lt;firstName&gt;Thomas&lt;/firstName&gt;&lt;middleNames&gt;A&lt;/middleNames&gt;&lt;lastName&gt;Halgren&lt;/lastName&gt;&lt;/author&gt;&lt;author&gt;&lt;firstName&gt;Jasna&lt;/firstName&gt;&lt;middleNames&gt;J&lt;/middleNames&gt;&lt;lastName&gt;Klicic&lt;/lastName&gt;&lt;/author&gt;&lt;author&gt;&lt;firstName&gt;Daniel&lt;/firstName&gt;&lt;middleNames&gt;T&lt;/middleNames&gt;&lt;lastName&gt;Mainz&lt;/lastName&gt;&lt;/author&gt;&lt;author&gt;&lt;firstName&gt;Matthew&lt;/firstName&gt;&lt;middleNames&gt;P&lt;/middleNames&gt;&lt;lastName&gt;Repasky&lt;/lastName&gt;&lt;/author&gt;&lt;author&gt;&lt;firstName&gt;Eric&lt;/firstName&gt;&lt;middleNames&gt;H&lt;/middleNames&gt;&lt;lastName&gt;Knoll&lt;/lastName&gt;&lt;/author&gt;&lt;author&gt;&lt;firstName&gt;Mee&lt;/firstName&gt;&lt;lastName&gt;Shelley&lt;/lastName&gt;&lt;/author&gt;&lt;author&gt;&lt;firstName&gt;Jason&lt;/firstName&gt;&lt;middleNames&gt;K&lt;/middleNames&gt;&lt;lastName&gt;Perry&lt;/lastName&gt;&lt;/author&gt;&lt;author&gt;&lt;firstName&gt;David&lt;/firstName&gt;&lt;middleNames&gt;E&lt;/middleNames&gt;&lt;lastName&gt;Shaw&lt;/lastName&gt;&lt;/author&gt;&lt;author&gt;&lt;firstName&gt;Perry&lt;/firstName&gt;&lt;lastName&gt;Francis&lt;/lastName&gt;&lt;/author&gt;&lt;author&gt;&lt;firstName&gt;Peter&lt;/firstName&gt;&lt;middleNames&gt;S&lt;/middleNames&gt;&lt;lastName&gt;Shenkin&lt;/lastName&gt;&lt;/author&gt;&lt;/authors&gt;&lt;/publication&gt;&lt;publication&gt;&lt;uuid&gt;5B1C88E7-4D27-4165-AA97-F87563B95554&lt;/uuid&gt;&lt;volume&gt;47&lt;/volume&gt;&lt;doi&gt;10.1021/jm030644s&lt;/doi&gt;&lt;startpage&gt;1750&lt;/startpage&gt;&lt;publication_date&gt;99200403251200000000222000&lt;/publication_date&gt;&lt;url&gt;http://pubs.acs.org/doi/abs/10.1021/jm030644s&lt;/url&gt;&lt;type&gt;400&lt;/type&gt;&lt;title&gt;Glide: a new approach for rapid, accurate docking and scoring. 2. Enrichment factors in database screening.&lt;/title&gt;&lt;publisher&gt;American Chemical Society&lt;/publisher&gt;&lt;institution&gt;Schrödinger, L.L.C., 120 W. 45th Street, New York, New York 10036, USA. halgren@schrodinger.com&lt;/institution&gt;&lt;number&gt;7&lt;/number&gt;&lt;subtype&gt;400&lt;/subtype&gt;&lt;endpage&gt;1759&lt;/endpage&gt;&lt;bundle&gt;&lt;publication&gt;&lt;publisher&gt;American Chemical Society&lt;/publisher&gt;&lt;title&gt;Journal of medicinal chemistry&lt;/title&gt;&lt;type&gt;-100&lt;/type&gt;&lt;subtype&gt;-100&lt;/subtype&gt;&lt;uuid&gt;13356D3F-2336-4902-BE10-C6B38E54A4F7&lt;/uuid&gt;&lt;/publication&gt;&lt;/bundle&gt;&lt;authors&gt;&lt;author&gt;&lt;firstName&gt;Thomas&lt;/firstName&gt;&lt;middleNames&gt;A&lt;/middleNames&gt;&lt;lastName&gt;Halgren&lt;/lastName&gt;&lt;/author&gt;&lt;author&gt;&lt;firstName&gt;Robert&lt;/firstName&gt;&lt;middleNames&gt;B&lt;/middleNames&gt;&lt;lastName&gt;Murphy&lt;/lastName&gt;&lt;/author&gt;&lt;author&gt;&lt;firstName&gt;Richard&lt;/firstName&gt;&lt;middleNames&gt;A&lt;/middleNames&gt;&lt;lastName&gt;Friesner&lt;/lastName&gt;&lt;/author&gt;&lt;author&gt;&lt;firstName&gt;Hege&lt;/firstName&gt;&lt;middleNames&gt;S&lt;/middleNames&gt;&lt;lastName&gt;Beard&lt;/lastName&gt;&lt;/author&gt;&lt;author&gt;&lt;firstName&gt;Leah&lt;/firstName&gt;&lt;middleNames&gt;L&lt;/middleNames&gt;&lt;lastName&gt;Frye&lt;/lastName&gt;&lt;/author&gt;&lt;author&gt;&lt;firstName&gt;W&lt;/firstName&gt;&lt;middleNames&gt;Thomas&lt;/middleNames&gt;&lt;lastName&gt;Pollard&lt;/lastName&gt;&lt;/author&gt;&lt;author&gt;&lt;firstName&gt;Jay&lt;/firstName&gt;&lt;middleNames&gt;L&lt;/middleNames&gt;&lt;lastName&gt;Banks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ins w:id="26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4,5</w:t>
        </w:r>
      </w:ins>
      <w:del w:id="27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5,6</w:delText>
        </w:r>
      </w:del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to </w:t>
      </w:r>
      <w:ins w:id="28" w:author="Chodera, John/Sloan Kettering Institute" w:date="2018-02-13T17:51:00Z">
        <w:r w:rsidR="00DC2CF4">
          <w:rPr>
            <w:rFonts w:ascii="Helvetica" w:hAnsi="Helvetica" w:cs="Times"/>
          </w:rPr>
          <w:t>evaluate</w:t>
        </w:r>
        <w:r w:rsidR="00DC2CF4" w:rsidRPr="00B11A9B">
          <w:rPr>
            <w:rFonts w:ascii="Helvetica" w:hAnsi="Helvetica" w:cs="Times"/>
          </w:rPr>
          <w:t xml:space="preserve"> </w:t>
        </w:r>
      </w:ins>
      <w:r w:rsidRPr="00B11A9B">
        <w:rPr>
          <w:rFonts w:ascii="Helvetica" w:hAnsi="Helvetica" w:cs="Times"/>
        </w:rPr>
        <w:t xml:space="preserve">enrichment of known actives. </w:t>
      </w:r>
      <w:ins w:id="29" w:author="Daniel Cappel" w:date="2018-02-16T15:25:00Z">
        <w:r w:rsidR="00212D6A">
          <w:rPr>
            <w:rFonts w:ascii="Helvetica" w:hAnsi="Helvetica" w:cs="Times"/>
          </w:rPr>
          <w:t xml:space="preserve">Best </w:t>
        </w:r>
      </w:ins>
      <w:ins w:id="30" w:author="Daniel Cappel" w:date="2018-02-16T15:26:00Z">
        <w:r w:rsidR="007A58BC">
          <w:rPr>
            <w:rFonts w:ascii="Helvetica" w:hAnsi="Helvetica" w:cs="Times"/>
          </w:rPr>
          <w:t xml:space="preserve">docking </w:t>
        </w:r>
      </w:ins>
      <w:ins w:id="31" w:author="Daniel Cappel" w:date="2018-02-16T15:25:00Z">
        <w:r w:rsidR="00212D6A">
          <w:rPr>
            <w:rFonts w:ascii="Helvetica" w:hAnsi="Helvetica" w:cs="Times"/>
          </w:rPr>
          <w:t xml:space="preserve">scores were </w:t>
        </w:r>
      </w:ins>
      <w:r w:rsidRPr="00B11A9B">
        <w:rPr>
          <w:rFonts w:ascii="Helvetica" w:hAnsi="Helvetica" w:cs="Times"/>
        </w:rPr>
        <w:t>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Ro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series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Gossypol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binding site described by </w:t>
      </w:r>
      <w:proofErr w:type="spellStart"/>
      <w:r w:rsidRPr="00B11A9B">
        <w:rPr>
          <w:rFonts w:ascii="Helvetica" w:hAnsi="Helvetica" w:cs="Times"/>
        </w:rPr>
        <w:t>Lan</w:t>
      </w:r>
      <w:proofErr w:type="spellEnd"/>
      <w:r w:rsidRPr="00B11A9B">
        <w:rPr>
          <w:rFonts w:ascii="Helvetica" w:hAnsi="Helvetica" w:cs="Times"/>
        </w:rPr>
        <w:t xml:space="preserve"> </w:t>
      </w:r>
      <w:r w:rsidRPr="00B11A9B">
        <w:rPr>
          <w:rFonts w:ascii="Helvetica" w:hAnsi="Helvetica" w:cs="Times"/>
          <w:i/>
        </w:rPr>
        <w:t>et al</w:t>
      </w:r>
      <w:r w:rsidRPr="00B11A9B">
        <w:rPr>
          <w:rFonts w:ascii="Helvetica" w:hAnsi="Helvetica" w:cs="Times"/>
        </w:rPr>
        <w:t>.</w:t>
      </w:r>
      <w:r w:rsidR="0041604A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8963A9E2-200A-4CE9-9DD0-4C95348E4DCB&lt;/uuid&gt;&lt;priority&gt;0&lt;/priority&gt;&lt;publications&gt;&lt;publication&gt;&lt;uuid&gt;397DA897-7AEF-482D-A3A2-62D41BD1752D&lt;/uuid&gt;&lt;volume&gt;9&lt;/volume&gt;&lt;accepted_date&gt;99201503271200000000222000&lt;/accepted_date&gt;&lt;doi&gt;10.1016/j.molonc.2015.03.014&lt;/doi&gt;&lt;startpage&gt;1406&lt;/startpage&gt;&lt;revision_date&gt;99201503091200000000222000&lt;/revision_date&gt;&lt;publication_date&gt;99201508001200000000220000&lt;/publication_date&gt;&lt;url&gt;http://doi.wiley.com/10.1016/j.molonc.2015.03.014&lt;/url&gt;&lt;type&gt;400&lt;/type&gt;&lt;title&gt;Natural product (-)-gossypol inhibits colon cancer cell growth by targeting RNA-binding protein Musashi-1.&lt;/title&gt;&lt;submission_date&gt;99201412301200000000222000&lt;/submission_date&gt;&lt;number&gt;7&lt;/number&gt;&lt;institution&gt;Department of Molecular Biosciences, The University of Kansas, Lawrence, KS, USA.&lt;/institution&gt;&lt;subtype&gt;400&lt;/subtype&gt;&lt;endpage&gt;1420&lt;/endpage&gt;&lt;bundle&gt;&lt;publication&gt;&lt;title&gt;Molecular oncology&lt;/title&gt;&lt;type&gt;-100&lt;/type&gt;&lt;subtype&gt;-100&lt;/subtype&gt;&lt;uuid&gt;5187759E-6A01-4D51-96CB-C2590773AEFE&lt;/uuid&gt;&lt;/publication&gt;&lt;/bundle&gt;&lt;authors&gt;&lt;author&gt;&lt;firstName&gt;Lan&lt;/firstName&gt;&lt;lastName&gt;Lan&lt;/lastName&gt;&lt;/author&gt;&lt;author&gt;&lt;firstName&gt;Carl&lt;/firstName&gt;&lt;lastName&gt;Appelman&lt;/lastName&gt;&lt;/author&gt;&lt;author&gt;&lt;firstName&gt;Amber&lt;/firstName&gt;&lt;middleNames&gt;R&lt;/middleNames&gt;&lt;lastName&gt;Smith&lt;/lastName&gt;&lt;/author&gt;&lt;author&gt;&lt;firstName&gt;Jia&lt;/firstName&gt;&lt;lastName&gt;Yu&lt;/lastName&gt;&lt;/author&gt;&lt;author&gt;&lt;firstName&gt;Sarah&lt;/firstName&gt;&lt;lastName&gt;Larsen&lt;/lastName&gt;&lt;/author&gt;&lt;author&gt;&lt;firstName&gt;Rebecca&lt;/firstName&gt;&lt;middleNames&gt;T&lt;/middleNames&gt;&lt;lastName&gt;Marquez&lt;/lastName&gt;&lt;/author&gt;&lt;author&gt;&lt;firstName&gt;Hao&lt;/firstName&gt;&lt;lastName&gt;Liu&lt;/lastName&gt;&lt;/author&gt;&lt;author&gt;&lt;firstName&gt;Xiaoqing&lt;/firstName&gt;&lt;lastName&gt;Wu&lt;/lastName&gt;&lt;/author&gt;&lt;author&gt;&lt;firstName&gt;Philip&lt;/firstName&gt;&lt;lastName&gt;Gao&lt;/lastName&gt;&lt;/author&gt;&lt;author&gt;&lt;firstName&gt;Anuradha&lt;/firstName&gt;&lt;lastName&gt;Roy&lt;/lastName&gt;&lt;/author&gt;&lt;author&gt;&lt;firstName&gt;Asokan&lt;/firstName&gt;&lt;lastName&gt;Anbanandam&lt;/lastName&gt;&lt;/author&gt;&lt;author&gt;&lt;firstName&gt;Ragul&lt;/firstName&gt;&lt;lastName&gt;Gowthaman&lt;/lastName&gt;&lt;/author&gt;&lt;author&gt;&lt;firstName&gt;John&lt;/firstName&gt;&lt;lastName&gt;Karanicolas&lt;/lastName&gt;&lt;/author&gt;&lt;author&gt;&lt;lastName&gt;Guzman&lt;/lastName&gt;&lt;nonDroppingParticle&gt;De&lt;/nonDroppingParticle&gt;&lt;firstName&gt;Roberto&lt;/firstName&gt;&lt;middleNames&gt;N&lt;/middleNames&gt;&lt;/author&gt;&lt;author&gt;&lt;firstName&gt;Steven&lt;/firstName&gt;&lt;lastName&gt;Rogers&lt;/lastName&gt;&lt;/author&gt;&lt;author&gt;&lt;firstName&gt;Jeffrey&lt;/firstName&gt;&lt;lastName&gt;Aubé&lt;/lastName&gt;&lt;/author&gt;&lt;author&gt;&lt;firstName&gt;Min&lt;/firstName&gt;&lt;lastName&gt;Ji&lt;/lastName&gt;&lt;/author&gt;&lt;author&gt;&lt;firstName&gt;Robert&lt;/firstName&gt;&lt;middleNames&gt;S&lt;/middleNames&gt;&lt;lastName&gt;Cohen&lt;/lastName&gt;&lt;/author&gt;&lt;author&gt;&lt;firstName&gt;Kristi&lt;/firstName&gt;&lt;middleNames&gt;L&lt;/middleNames&gt;&lt;lastName&gt;Neufeld&lt;/lastName&gt;&lt;/author&gt;&lt;author&gt;&lt;firstName&gt;Liang&lt;/firstName&gt;&lt;lastName&gt;Xu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ins w:id="32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6</w:t>
        </w:r>
      </w:ins>
      <w:del w:id="33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7</w:delText>
        </w:r>
      </w:del>
      <w:r w:rsidR="0041604A" w:rsidRPr="00B11A9B">
        <w:rPr>
          <w:rFonts w:ascii="Helvetica" w:hAnsi="Helvetica" w:cs="Times"/>
        </w:rPr>
        <w:fldChar w:fldCharType="end"/>
      </w:r>
      <w:ins w:id="34" w:author="Daniel Cappel" w:date="2018-02-16T15:25:00Z">
        <w:r w:rsidR="00212D6A">
          <w:rPr>
            <w:rFonts w:ascii="Helvetica" w:hAnsi="Helvetica" w:cs="Times"/>
          </w:rPr>
          <w:t xml:space="preserve"> compared to other putative pockets</w:t>
        </w:r>
      </w:ins>
      <w:ins w:id="35" w:author="Daniel Cappel" w:date="2018-02-16T15:26:00Z">
        <w:r w:rsidR="007A58BC">
          <w:rPr>
            <w:rFonts w:ascii="Helvetica" w:hAnsi="Helvetica" w:cs="Times"/>
          </w:rPr>
          <w:t xml:space="preserve">. The values however </w:t>
        </w:r>
      </w:ins>
      <w:ins w:id="36" w:author="Daniel Cappel" w:date="2018-02-16T15:27:00Z">
        <w:r w:rsidR="007A58BC">
          <w:rPr>
            <w:rFonts w:ascii="Helvetica" w:hAnsi="Helvetica" w:cs="Times"/>
          </w:rPr>
          <w:t>were only at a poor level around -4.6.</w:t>
        </w:r>
      </w:ins>
    </w:p>
    <w:p w14:paraId="3BE9EDF7" w14:textId="29861F77" w:rsidR="0005778E" w:rsidRPr="00B11A9B" w:rsidRDefault="0005778E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Since </w:t>
      </w:r>
      <w:ins w:id="37" w:author="Chodera, John/Sloan Kettering Institute" w:date="2018-02-13T17:52:00Z">
        <w:r w:rsidR="00AC5539">
          <w:rPr>
            <w:rFonts w:ascii="Helvetica" w:hAnsi="Helvetica" w:cs="Times"/>
          </w:rPr>
          <w:t xml:space="preserve">the </w:t>
        </w:r>
      </w:ins>
      <w:r w:rsidRPr="00B11A9B">
        <w:rPr>
          <w:rFonts w:ascii="Helvetica" w:hAnsi="Helvetica" w:cs="Times"/>
        </w:rPr>
        <w:t xml:space="preserve">receptor may not be in </w:t>
      </w:r>
      <w:ins w:id="38" w:author="Chodera, John/Sloan Kettering Institute" w:date="2018-02-14T13:08:00Z">
        <w:r w:rsidR="00B81CEF">
          <w:rPr>
            <w:rFonts w:ascii="Helvetica" w:hAnsi="Helvetica" w:cs="Times"/>
          </w:rPr>
          <w:t>an</w:t>
        </w:r>
        <w:r w:rsidR="00B81CEF" w:rsidRPr="00B11A9B">
          <w:rPr>
            <w:rFonts w:ascii="Helvetica" w:hAnsi="Helvetica" w:cs="Times"/>
          </w:rPr>
          <w:t xml:space="preserve"> </w:t>
        </w:r>
      </w:ins>
      <w:r w:rsidRPr="00B11A9B">
        <w:rPr>
          <w:rFonts w:ascii="Helvetica" w:hAnsi="Helvetica" w:cs="Times"/>
        </w:rPr>
        <w:t>optimal conformation to bind small molecule inhibitors, induced fit docking</w:t>
      </w:r>
      <w:r w:rsidR="0041604A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5407741A-01CA-4DE3-AA02-F06F77CA5B3F&lt;/uuid&gt;&lt;priority&gt;0&lt;/priority&gt;&lt;publications&gt;&lt;publication&gt;&lt;uuid&gt;2CEF90EA-6D25-46D9-BF2D-6A65C7BDAB4A&lt;/uuid&gt;&lt;volume&gt;49&lt;/volume&gt;&lt;doi&gt;10.1021/jm050540c&lt;/doi&gt;&lt;startpage&gt;534&lt;/startpage&gt;&lt;publication_date&gt;99200601261200000000222000&lt;/publication_date&gt;&lt;url&gt;http://pubs.acs.org/doi/abs/10.1021/jm050540c&lt;/url&gt;&lt;type&gt;400&lt;/type&gt;&lt;title&gt;Novel procedure for modeling ligand/receptor induced fit effects.&lt;/title&gt;&lt;publisher&gt;American Chemical Society&lt;/publisher&gt;&lt;institution&gt;Schrödinger, Inc., New York, New York 10036, USA.&lt;/institution&gt;&lt;number&gt;2&lt;/number&gt;&lt;subtype&gt;400&lt;/subtype&gt;&lt;endpage&gt;553&lt;/endpage&gt;&lt;bundle&gt;&lt;publication&gt;&lt;publisher&gt;American Chemical Society&lt;/publisher&gt;&lt;title&gt;Journal of medicinal chemistry&lt;/title&gt;&lt;type&gt;-100&lt;/type&gt;&lt;subtype&gt;-100&lt;/subtype&gt;&lt;uuid&gt;13356D3F-2336-4902-BE10-C6B38E54A4F7&lt;/uuid&gt;&lt;/publication&gt;&lt;/bundle&gt;&lt;authors&gt;&lt;author&gt;&lt;firstName&gt;Woody&lt;/firstName&gt;&lt;lastName&gt;Sherman&lt;/lastName&gt;&lt;/author&gt;&lt;author&gt;&lt;firstName&gt;Tyler&lt;/firstName&gt;&lt;lastName&gt;Day&lt;/lastName&gt;&lt;/author&gt;&lt;author&gt;&lt;firstName&gt;Matthew&lt;/firstName&gt;&lt;middleNames&gt;P&lt;/middleNames&gt;&lt;lastName&gt;Jacobson&lt;/lastName&gt;&lt;/author&gt;&lt;author&gt;&lt;firstName&gt;Richard&lt;/firstName&gt;&lt;middleNames&gt;A&lt;/middleNames&gt;&lt;lastName&gt;Friesner&lt;/lastName&gt;&lt;/author&gt;&lt;author&gt;&lt;firstName&gt;Ramy&lt;/firstName&gt;&lt;lastName&gt;Farid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ins w:id="39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7</w:t>
        </w:r>
      </w:ins>
      <w:del w:id="40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8</w:delText>
        </w:r>
      </w:del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of </w:t>
      </w:r>
      <w:r w:rsidR="00C2201E" w:rsidRPr="00B11A9B">
        <w:rPr>
          <w:rFonts w:ascii="Helvetica" w:hAnsi="Helvetica" w:cs="Times"/>
        </w:rPr>
        <w:t xml:space="preserve">ligand Ro 08-2750 was performed to </w:t>
      </w:r>
      <w:r w:rsidR="00B70C48" w:rsidRPr="00B11A9B">
        <w:rPr>
          <w:rFonts w:ascii="Helvetica" w:hAnsi="Helvetica" w:cs="Times"/>
        </w:rPr>
        <w:t xml:space="preserve">this binding pocket. </w:t>
      </w:r>
      <w:commentRangeStart w:id="41"/>
      <w:r w:rsidR="00B70C48" w:rsidRPr="00B11A9B">
        <w:rPr>
          <w:rFonts w:ascii="Helvetica" w:hAnsi="Helvetica" w:cs="Times"/>
        </w:rPr>
        <w:t xml:space="preserve">Induced fit docking results were validated with the </w:t>
      </w:r>
      <w:proofErr w:type="spellStart"/>
      <w:ins w:id="42" w:author="Daniel Cappel" w:date="2018-02-16T16:05:00Z">
        <w:r w:rsidR="009C42B0">
          <w:rPr>
            <w:rFonts w:ascii="Helvetica" w:hAnsi="Helvetica" w:cs="Times"/>
          </w:rPr>
          <w:t>m</w:t>
        </w:r>
      </w:ins>
      <w:r w:rsidR="00B70C48" w:rsidRPr="00B11A9B">
        <w:rPr>
          <w:rFonts w:ascii="Helvetica" w:hAnsi="Helvetica" w:cs="Times"/>
        </w:rPr>
        <w:t>etadynamics</w:t>
      </w:r>
      <w:proofErr w:type="spellEnd"/>
      <w:r w:rsidR="00B70C48" w:rsidRPr="00B11A9B">
        <w:rPr>
          <w:rFonts w:ascii="Helvetica" w:hAnsi="Helvetica" w:cs="Times"/>
        </w:rPr>
        <w:t xml:space="preserve"> protocol described by Clark </w:t>
      </w:r>
      <w:r w:rsidR="00B70C48" w:rsidRPr="00B11A9B">
        <w:rPr>
          <w:rFonts w:ascii="Helvetica" w:hAnsi="Helvetica" w:cs="Times"/>
          <w:i/>
        </w:rPr>
        <w:t>et al</w:t>
      </w:r>
      <w:r w:rsidR="0041604A" w:rsidRPr="00B11A9B">
        <w:rPr>
          <w:rFonts w:ascii="Helvetica" w:hAnsi="Helvetica" w:cs="Times"/>
          <w:i/>
        </w:rPr>
        <w:fldChar w:fldCharType="begin"/>
      </w:r>
      <w:r w:rsidR="00523CF7">
        <w:rPr>
          <w:rFonts w:ascii="Helvetica" w:hAnsi="Helvetica" w:cs="Times"/>
          <w:i/>
        </w:rPr>
        <w:instrText xml:space="preserve"> ADDIN PAPERS2_CITATIONS &lt;citation&gt;&lt;uuid&gt;07472A04-4E37-4ABF-928D-2F28EBAC9743&lt;/uuid&gt;&lt;priority&gt;0&lt;/priority&gt;&lt;publications&gt;&lt;publication&gt;&lt;uuid&gt;27C89820-DB09-4A71-9C24-67BE41A37760&lt;/uuid&gt;&lt;volume&gt;12&lt;/volume&gt;&lt;doi&gt;10.1021/acs.jctc.6b00201&lt;/doi&gt;&lt;startpage&gt;2990&lt;/startpage&gt;&lt;publication_date&gt;99201606141200000000222000&lt;/publication_date&gt;&lt;url&gt;http://pubs.acs.org/doi/abs/10.1021/acs.jctc.6b00201&lt;/url&gt;&lt;type&gt;400&lt;/type&gt;&lt;title&gt;Prediction of Protein-Ligand Binding Poses via a Combination of Induced Fit Docking and Metadynamics Simulations.&lt;/title&gt;&lt;publisher&gt;American Chemical Society&lt;/publisher&gt;&lt;institution&gt;Department of Chemistry, Columbia University , New York, New York 10027, United States.&lt;/institution&gt;&lt;number&gt;6&lt;/number&gt;&lt;subtype&gt;400&lt;/subtype&gt;&lt;endpage&gt;2998&lt;/endpage&gt;&lt;bundle&gt;&lt;publication&gt;&lt;publisher&gt;American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Anthony&lt;/firstName&gt;&lt;middleNames&gt;J&lt;/middleNames&gt;&lt;lastName&gt;Clark&lt;/lastName&gt;&lt;/author&gt;&lt;author&gt;&lt;firstName&gt;Pratyush&lt;/firstName&gt;&lt;lastName&gt;Tiwary&lt;/lastName&gt;&lt;/author&gt;&lt;author&gt;&lt;firstName&gt;Ken&lt;/firstName&gt;&lt;lastName&gt;Borrelli&lt;/lastName&gt;&lt;/author&gt;&lt;author&gt;&lt;firstName&gt;Shulu&lt;/firstName&gt;&lt;lastName&gt;Feng&lt;/lastName&gt;&lt;/author&gt;&lt;author&gt;&lt;firstName&gt;Edward&lt;/firstName&gt;&lt;middleNames&gt;B&lt;/middleNames&gt;&lt;lastName&gt;Miller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author&gt;&lt;firstName&gt;B&lt;/firstName&gt;&lt;middleNames&gt;J&lt;/middleNames&gt;&lt;lastName&gt;Berne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  <w:i/>
        </w:rPr>
        <w:fldChar w:fldCharType="separate"/>
      </w:r>
      <w:ins w:id="43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8</w:t>
        </w:r>
      </w:ins>
      <w:del w:id="44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9</w:delText>
        </w:r>
      </w:del>
      <w:r w:rsidR="0041604A" w:rsidRPr="00B11A9B">
        <w:rPr>
          <w:rFonts w:ascii="Helvetica" w:hAnsi="Helvetica" w:cs="Times"/>
          <w:i/>
        </w:rPr>
        <w:fldChar w:fldCharType="end"/>
      </w:r>
      <w:r w:rsidR="00B70C48" w:rsidRPr="00B11A9B">
        <w:rPr>
          <w:rFonts w:ascii="Helvetica" w:hAnsi="Helvetica" w:cs="Times"/>
        </w:rPr>
        <w:t xml:space="preserve">. </w:t>
      </w:r>
      <w:commentRangeEnd w:id="41"/>
      <w:r w:rsidR="007A58BC">
        <w:rPr>
          <w:rStyle w:val="CommentReference"/>
        </w:rPr>
        <w:commentReference w:id="41"/>
      </w:r>
      <w:ins w:id="45" w:author="Daniel Cappel" w:date="2018-02-16T15:29:00Z">
        <w:r w:rsidR="007A58BC">
          <w:rPr>
            <w:rFonts w:ascii="Helvetica" w:hAnsi="Helvetica" w:cs="Times"/>
          </w:rPr>
          <w:t xml:space="preserve">In these </w:t>
        </w:r>
        <w:proofErr w:type="spellStart"/>
        <w:r w:rsidR="007A58BC">
          <w:rPr>
            <w:rFonts w:ascii="Helvetica" w:hAnsi="Helvetica" w:cs="Times"/>
          </w:rPr>
          <w:t>metadynamics</w:t>
        </w:r>
        <w:proofErr w:type="spellEnd"/>
        <w:r w:rsidR="007A58BC">
          <w:rPr>
            <w:rFonts w:ascii="Helvetica" w:hAnsi="Helvetica" w:cs="Times"/>
          </w:rPr>
          <w:t xml:space="preserve"> simulations a biasing potential is applied to the ligand RMSD as collective variable. </w:t>
        </w:r>
      </w:ins>
      <w:ins w:id="46" w:author="Daniel Cappel" w:date="2018-02-16T15:30:00Z">
        <w:r w:rsidR="007A58BC">
          <w:rPr>
            <w:rFonts w:ascii="Helvetica" w:hAnsi="Helvetica" w:cs="Times"/>
          </w:rPr>
          <w:t xml:space="preserve">The resulting potential energy surface is evaluated towards how easy a ligand can </w:t>
        </w:r>
      </w:ins>
      <w:ins w:id="47" w:author="Daniel Cappel" w:date="2018-02-16T16:05:00Z">
        <w:r w:rsidR="009C42B0">
          <w:rPr>
            <w:rFonts w:ascii="Helvetica" w:hAnsi="Helvetica" w:cs="Times"/>
          </w:rPr>
          <w:t>move away</w:t>
        </w:r>
      </w:ins>
      <w:ins w:id="48" w:author="Daniel Cappel" w:date="2018-02-16T15:30:00Z">
        <w:r w:rsidR="007A58BC">
          <w:rPr>
            <w:rFonts w:ascii="Helvetica" w:hAnsi="Helvetica" w:cs="Times"/>
          </w:rPr>
          <w:t xml:space="preserve"> from the initial binding mode. </w:t>
        </w:r>
      </w:ins>
      <w:ins w:id="49" w:author="Daniel Cappel" w:date="2018-02-16T15:31:00Z">
        <w:r w:rsidR="007A58BC">
          <w:rPr>
            <w:rFonts w:ascii="Helvetica" w:hAnsi="Helvetica" w:cs="Times"/>
          </w:rPr>
          <w:t xml:space="preserve">The underlying assumption is that a </w:t>
        </w:r>
      </w:ins>
      <w:ins w:id="50" w:author="Daniel Cappel" w:date="2018-02-16T15:32:00Z">
        <w:r w:rsidR="007A58BC">
          <w:rPr>
            <w:rFonts w:ascii="Helvetica" w:hAnsi="Helvetica" w:cs="Times"/>
          </w:rPr>
          <w:t xml:space="preserve">ligand </w:t>
        </w:r>
        <w:proofErr w:type="gramStart"/>
        <w:r w:rsidR="007A58BC">
          <w:rPr>
            <w:rFonts w:ascii="Helvetica" w:hAnsi="Helvetica" w:cs="Times"/>
          </w:rPr>
          <w:t>pose which is closer to the real one</w:t>
        </w:r>
        <w:proofErr w:type="gramEnd"/>
        <w:r w:rsidR="007A58BC">
          <w:rPr>
            <w:rFonts w:ascii="Helvetica" w:hAnsi="Helvetica" w:cs="Times"/>
          </w:rPr>
          <w:t xml:space="preserve"> has a higher energetic barrier for </w:t>
        </w:r>
      </w:ins>
      <w:ins w:id="51" w:author="Daniel Cappel" w:date="2018-02-16T16:05:00Z">
        <w:r w:rsidR="009C42B0">
          <w:rPr>
            <w:rFonts w:ascii="Helvetica" w:hAnsi="Helvetica" w:cs="Times"/>
          </w:rPr>
          <w:t>a change</w:t>
        </w:r>
      </w:ins>
      <w:ins w:id="52" w:author="Daniel Cappel" w:date="2018-02-16T15:32:00Z">
        <w:r w:rsidR="007A58BC">
          <w:rPr>
            <w:rFonts w:ascii="Helvetica" w:hAnsi="Helvetica" w:cs="Times"/>
          </w:rPr>
          <w:t xml:space="preserve"> than a wron</w:t>
        </w:r>
      </w:ins>
      <w:ins w:id="53" w:author="Daniel Cappel" w:date="2018-02-16T15:31:00Z">
        <w:r w:rsidR="007A58BC">
          <w:rPr>
            <w:rFonts w:ascii="Helvetica" w:hAnsi="Helvetica" w:cs="Times"/>
          </w:rPr>
          <w:t>g</w:t>
        </w:r>
      </w:ins>
      <w:ins w:id="54" w:author="Daniel Cappel" w:date="2018-02-16T15:32:00Z">
        <w:r w:rsidR="007A58BC">
          <w:rPr>
            <w:rFonts w:ascii="Helvetica" w:hAnsi="Helvetica" w:cs="Times"/>
          </w:rPr>
          <w:t xml:space="preserve"> one. </w:t>
        </w:r>
      </w:ins>
      <w:r w:rsidR="00B70C48" w:rsidRPr="00B11A9B">
        <w:rPr>
          <w:rFonts w:ascii="Helvetica" w:hAnsi="Helvetica" w:cs="Times"/>
        </w:rPr>
        <w:t xml:space="preserve">The pose ranked second using the </w:t>
      </w:r>
      <w:ins w:id="55" w:author="Daniel Cappel" w:date="2018-02-16T16:06:00Z">
        <w:r w:rsidR="009C42B0">
          <w:rPr>
            <w:rFonts w:ascii="Helvetica" w:hAnsi="Helvetica" w:cs="Times"/>
          </w:rPr>
          <w:t>i</w:t>
        </w:r>
      </w:ins>
      <w:r w:rsidR="00B70C48" w:rsidRPr="00B11A9B">
        <w:rPr>
          <w:rFonts w:ascii="Helvetica" w:hAnsi="Helvetica" w:cs="Times"/>
        </w:rPr>
        <w:t xml:space="preserve">nduced </w:t>
      </w:r>
      <w:ins w:id="56" w:author="Daniel Cappel" w:date="2018-02-16T16:06:00Z">
        <w:r w:rsidR="009C42B0">
          <w:rPr>
            <w:rFonts w:ascii="Helvetica" w:hAnsi="Helvetica" w:cs="Times"/>
          </w:rPr>
          <w:t>f</w:t>
        </w:r>
      </w:ins>
      <w:r w:rsidR="00B70C48" w:rsidRPr="00B11A9B">
        <w:rPr>
          <w:rFonts w:ascii="Helvetica" w:hAnsi="Helvetica" w:cs="Times"/>
        </w:rPr>
        <w:t xml:space="preserve">it </w:t>
      </w:r>
      <w:ins w:id="57" w:author="Daniel Cappel" w:date="2018-02-16T16:06:00Z">
        <w:r w:rsidR="009C42B0">
          <w:rPr>
            <w:rFonts w:ascii="Helvetica" w:hAnsi="Helvetica" w:cs="Times"/>
          </w:rPr>
          <w:t>d</w:t>
        </w:r>
      </w:ins>
      <w:r w:rsidR="00B70C48" w:rsidRPr="00B11A9B">
        <w:rPr>
          <w:rFonts w:ascii="Helvetica" w:hAnsi="Helvetica" w:cs="Times"/>
        </w:rPr>
        <w:t xml:space="preserve">ocking score </w:t>
      </w:r>
      <w:ins w:id="58" w:author="Daniel Cappel" w:date="2018-02-16T15:36:00Z">
        <w:r w:rsidR="00827C1C">
          <w:rPr>
            <w:rFonts w:ascii="Helvetica" w:hAnsi="Helvetica" w:cs="Times"/>
          </w:rPr>
          <w:t>retrieved the</w:t>
        </w:r>
      </w:ins>
      <w:commentRangeStart w:id="59"/>
      <w:commentRangeStart w:id="60"/>
      <w:r w:rsidR="009C030E" w:rsidRPr="00B11A9B">
        <w:rPr>
          <w:rFonts w:ascii="Helvetica" w:hAnsi="Helvetica" w:cs="Times"/>
        </w:rPr>
        <w:t xml:space="preserve"> best</w:t>
      </w:r>
      <w:commentRangeEnd w:id="59"/>
      <w:commentRangeEnd w:id="60"/>
      <w:ins w:id="61" w:author="Daniel Cappel" w:date="2018-02-16T15:36:00Z">
        <w:r w:rsidR="00827C1C">
          <w:rPr>
            <w:rFonts w:ascii="Helvetica" w:hAnsi="Helvetica" w:cs="Times"/>
          </w:rPr>
          <w:t xml:space="preserve"> score from the </w:t>
        </w:r>
      </w:ins>
      <w:proofErr w:type="spellStart"/>
      <w:ins w:id="62" w:author="Daniel Cappel" w:date="2018-02-16T15:37:00Z">
        <w:r w:rsidR="00C324CE">
          <w:rPr>
            <w:rFonts w:ascii="Helvetica" w:hAnsi="Helvetica" w:cs="Times"/>
          </w:rPr>
          <w:t>metadynamics</w:t>
        </w:r>
        <w:proofErr w:type="spellEnd"/>
        <w:r w:rsidR="00C324CE">
          <w:rPr>
            <w:rFonts w:ascii="Helvetica" w:hAnsi="Helvetica" w:cs="Times"/>
          </w:rPr>
          <w:t xml:space="preserve"> ranking </w:t>
        </w:r>
        <w:r w:rsidR="009C42B0">
          <w:rPr>
            <w:rFonts w:ascii="Helvetica" w:hAnsi="Helvetica" w:cs="Times"/>
          </w:rPr>
          <w:t xml:space="preserve">protocol compared to the other </w:t>
        </w:r>
      </w:ins>
      <w:ins w:id="63" w:author="Daniel Cappel" w:date="2018-02-16T16:06:00Z">
        <w:r w:rsidR="009C42B0">
          <w:rPr>
            <w:rFonts w:ascii="Helvetica" w:hAnsi="Helvetica" w:cs="Times"/>
          </w:rPr>
          <w:t>i</w:t>
        </w:r>
      </w:ins>
      <w:ins w:id="64" w:author="Daniel Cappel" w:date="2018-02-16T15:37:00Z">
        <w:r w:rsidR="009C42B0">
          <w:rPr>
            <w:rFonts w:ascii="Helvetica" w:hAnsi="Helvetica" w:cs="Times"/>
          </w:rPr>
          <w:t xml:space="preserve">nduced </w:t>
        </w:r>
      </w:ins>
      <w:ins w:id="65" w:author="Daniel Cappel" w:date="2018-02-16T16:06:00Z">
        <w:r w:rsidR="009C42B0">
          <w:rPr>
            <w:rFonts w:ascii="Helvetica" w:hAnsi="Helvetica" w:cs="Times"/>
          </w:rPr>
          <w:t>f</w:t>
        </w:r>
      </w:ins>
      <w:ins w:id="66" w:author="Daniel Cappel" w:date="2018-02-16T15:37:00Z">
        <w:r w:rsidR="009C42B0">
          <w:rPr>
            <w:rFonts w:ascii="Helvetica" w:hAnsi="Helvetica" w:cs="Times"/>
          </w:rPr>
          <w:t xml:space="preserve">it </w:t>
        </w:r>
      </w:ins>
      <w:ins w:id="67" w:author="Daniel Cappel" w:date="2018-02-16T16:06:00Z">
        <w:r w:rsidR="009C42B0">
          <w:rPr>
            <w:rFonts w:ascii="Helvetica" w:hAnsi="Helvetica" w:cs="Times"/>
          </w:rPr>
          <w:t>d</w:t>
        </w:r>
      </w:ins>
      <w:ins w:id="68" w:author="Daniel Cappel" w:date="2018-02-16T15:37:00Z">
        <w:r w:rsidR="00C324CE">
          <w:rPr>
            <w:rFonts w:ascii="Helvetica" w:hAnsi="Helvetica" w:cs="Times"/>
          </w:rPr>
          <w:t>ocking poses</w:t>
        </w:r>
      </w:ins>
      <w:r w:rsidR="00820350">
        <w:rPr>
          <w:rStyle w:val="CommentReference"/>
        </w:rPr>
        <w:commentReference w:id="59"/>
      </w:r>
      <w:r w:rsidR="00C324CE">
        <w:rPr>
          <w:rStyle w:val="CommentReference"/>
        </w:rPr>
        <w:commentReference w:id="60"/>
      </w:r>
      <w:r w:rsidR="009C030E" w:rsidRPr="00B11A9B">
        <w:rPr>
          <w:rFonts w:ascii="Helvetica" w:hAnsi="Helvetica" w:cs="Times"/>
        </w:rPr>
        <w:t xml:space="preserve">. </w:t>
      </w:r>
      <w:proofErr w:type="gramStart"/>
      <w:r w:rsidR="009C030E" w:rsidRPr="00B11A9B">
        <w:rPr>
          <w:rFonts w:ascii="Helvetica" w:hAnsi="Helvetica" w:cs="Times"/>
        </w:rPr>
        <w:t xml:space="preserve">This receptor configuration was </w:t>
      </w:r>
      <w:commentRangeStart w:id="69"/>
      <w:r w:rsidR="009C030E" w:rsidRPr="00B11A9B">
        <w:rPr>
          <w:rFonts w:ascii="Helvetica" w:hAnsi="Helvetica" w:cs="Times"/>
        </w:rPr>
        <w:t xml:space="preserve">furthermore </w:t>
      </w:r>
      <w:ins w:id="70" w:author="Daniel Cappel" w:date="2018-02-16T15:48:00Z">
        <w:r w:rsidR="003E1E90">
          <w:rPr>
            <w:rFonts w:ascii="Helvetica" w:hAnsi="Helvetica" w:cs="Times"/>
          </w:rPr>
          <w:t>tested</w:t>
        </w:r>
        <w:r w:rsidR="003E1E90" w:rsidRPr="00B11A9B">
          <w:rPr>
            <w:rFonts w:ascii="Helvetica" w:hAnsi="Helvetica" w:cs="Times"/>
          </w:rPr>
          <w:t xml:space="preserve"> </w:t>
        </w:r>
      </w:ins>
      <w:r w:rsidR="00AF66DF" w:rsidRPr="00B11A9B">
        <w:rPr>
          <w:rFonts w:ascii="Helvetica" w:hAnsi="Helvetica" w:cs="Times"/>
        </w:rPr>
        <w:t>towards</w:t>
      </w:r>
      <w:r w:rsidR="009C030E" w:rsidRPr="00B11A9B">
        <w:rPr>
          <w:rFonts w:ascii="Helvetica" w:hAnsi="Helvetica" w:cs="Times"/>
        </w:rPr>
        <w:t xml:space="preserve"> </w:t>
      </w:r>
      <w:ins w:id="71" w:author="Daniel Cappel" w:date="2018-02-16T15:48:00Z">
        <w:r w:rsidR="003E1E90">
          <w:rPr>
            <w:rFonts w:ascii="Helvetica" w:hAnsi="Helvetica" w:cs="Times"/>
          </w:rPr>
          <w:t xml:space="preserve">its </w:t>
        </w:r>
      </w:ins>
      <w:ins w:id="72" w:author="Daniel Cappel" w:date="2018-02-16T15:40:00Z">
        <w:r w:rsidR="00C324CE">
          <w:rPr>
            <w:rFonts w:ascii="Helvetica" w:hAnsi="Helvetica" w:cs="Times"/>
          </w:rPr>
          <w:t xml:space="preserve">suitability for </w:t>
        </w:r>
      </w:ins>
      <w:r w:rsidR="009C030E" w:rsidRPr="00B11A9B">
        <w:rPr>
          <w:rFonts w:ascii="Helvetica" w:hAnsi="Helvetica" w:cs="Times"/>
        </w:rPr>
        <w:t xml:space="preserve">a virtual screening </w:t>
      </w:r>
      <w:ins w:id="73" w:author="Daniel Cappel" w:date="2018-02-16T15:40:00Z">
        <w:r w:rsidR="00C324CE">
          <w:rPr>
            <w:rFonts w:ascii="Helvetica" w:hAnsi="Helvetica" w:cs="Times"/>
          </w:rPr>
          <w:t>by</w:t>
        </w:r>
        <w:r w:rsidR="00C324CE" w:rsidRPr="00B11A9B">
          <w:rPr>
            <w:rFonts w:ascii="Helvetica" w:hAnsi="Helvetica" w:cs="Times"/>
          </w:rPr>
          <w:t xml:space="preserve"> </w:t>
        </w:r>
      </w:ins>
      <w:r w:rsidR="00E623C9" w:rsidRPr="00B11A9B">
        <w:rPr>
          <w:rFonts w:ascii="Helvetica" w:hAnsi="Helvetica" w:cs="Times"/>
        </w:rPr>
        <w:t xml:space="preserve">a Glide SP docking of known actives </w:t>
      </w:r>
      <w:commentRangeEnd w:id="69"/>
      <w:r w:rsidR="003E1E90">
        <w:rPr>
          <w:rStyle w:val="CommentReference"/>
        </w:rPr>
        <w:commentReference w:id="69"/>
      </w:r>
      <w:ins w:id="74" w:author="Daniel Cappel" w:date="2018-02-16T15:40:00Z">
        <w:r w:rsidR="00C324CE">
          <w:rPr>
            <w:rFonts w:ascii="Helvetica" w:hAnsi="Helvetica" w:cs="Times"/>
          </w:rPr>
          <w:t>into this pocket</w:t>
        </w:r>
        <w:proofErr w:type="gramEnd"/>
        <w:r w:rsidR="00C324CE">
          <w:rPr>
            <w:rFonts w:ascii="Helvetica" w:hAnsi="Helvetica" w:cs="Times"/>
          </w:rPr>
          <w:t xml:space="preserve">. </w:t>
        </w:r>
      </w:ins>
      <w:ins w:id="75" w:author="Daniel Cappel" w:date="2018-02-16T15:45:00Z">
        <w:r w:rsidR="00C324CE">
          <w:rPr>
            <w:rFonts w:ascii="Helvetica" w:hAnsi="Helvetica" w:cs="Times"/>
          </w:rPr>
          <w:t>The docking scores using this receptor conformations were better (</w:t>
        </w:r>
      </w:ins>
      <w:ins w:id="76" w:author="Daniel Cappel" w:date="2018-02-16T16:06:00Z">
        <w:r w:rsidR="009C42B0">
          <w:rPr>
            <w:rFonts w:ascii="Helvetica" w:hAnsi="Helvetica" w:cs="Times"/>
          </w:rPr>
          <w:t>down</w:t>
        </w:r>
      </w:ins>
      <w:ins w:id="77" w:author="Daniel Cappel" w:date="2018-02-16T15:45:00Z">
        <w:r w:rsidR="00C324CE">
          <w:rPr>
            <w:rFonts w:ascii="Helvetica" w:hAnsi="Helvetica" w:cs="Times"/>
          </w:rPr>
          <w:t xml:space="preserve"> to -6.2) compared to the initial protein conformation in the crystal structure.</w:t>
        </w:r>
      </w:ins>
      <w:del w:id="78" w:author="Daniel Cappel" w:date="2018-02-16T15:45:00Z">
        <w:r w:rsidR="00E623C9" w:rsidRPr="00B11A9B" w:rsidDel="00C324CE">
          <w:rPr>
            <w:rFonts w:ascii="Helvetica" w:hAnsi="Helvetica" w:cs="Times"/>
          </w:rPr>
          <w:delText>.</w:delText>
        </w:r>
      </w:del>
      <w:r w:rsidR="00EE33E2" w:rsidRPr="00B11A9B">
        <w:rPr>
          <w:rFonts w:ascii="Helvetica" w:hAnsi="Helvetica" w:cs="Times"/>
        </w:rPr>
        <w:t xml:space="preserve"> </w:t>
      </w:r>
      <w:commentRangeStart w:id="79"/>
      <w:commentRangeStart w:id="80"/>
      <w:r w:rsidR="00EE33E2" w:rsidRPr="00B11A9B">
        <w:rPr>
          <w:rFonts w:ascii="Helvetica" w:hAnsi="Helvetica" w:cs="Times"/>
        </w:rPr>
        <w:t xml:space="preserve">Furthermore, a </w:t>
      </w:r>
      <w:commentRangeStart w:id="81"/>
      <w:r w:rsidR="00EE33E2" w:rsidRPr="00B11A9B">
        <w:rPr>
          <w:rFonts w:ascii="Helvetica" w:hAnsi="Helvetica" w:cs="Times"/>
        </w:rPr>
        <w:t>WaterMap</w:t>
      </w:r>
      <w:commentRangeEnd w:id="81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81"/>
      </w:r>
      <w:r w:rsidR="00E155A7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0E723EEF-AFDD-4395-BF30-D1128A768D88&lt;/uuid&gt;&lt;priority&gt;7&lt;/priority&gt;&lt;publications&gt;&lt;publication&gt;&lt;uuid&gt;2DE164A3-87E6-4DE2-9EBD-112AEDD17CA8&lt;/uuid&gt;&lt;volume&gt;130&lt;/volume&gt;&lt;doi&gt;10.1021/ja0771033&lt;/doi&gt;&lt;startpage&gt;2817&lt;/startpage&gt;&lt;publication_date&gt;99200803051200000000222000&lt;/publication_date&gt;&lt;url&gt;http://pubs.acs.org/doi/abs/10.1021/ja0771033&lt;/url&gt;&lt;type&gt;400&lt;/type&gt;&lt;title&gt;Role of the active-site solvent in the thermodynamics of factor Xa ligand binding.&lt;/title&gt;&lt;publisher&gt;American Chemical Society&lt;/publisher&gt;&lt;institution&gt;Department of Chemistry, Columbia University, 3000 Broadway, New York, New York 10027, USA.&lt;/institution&gt;&lt;number&gt;9&lt;/number&gt;&lt;subtype&gt;400&lt;/subtype&gt;&lt;endpage&gt;2831&lt;/endpage&gt;&lt;bundle&gt;&lt;publication&gt;&lt;publisher&gt;American Chemical Society&lt;/publisher&gt;&lt;title&gt;Journal of the American Chemical Society&lt;/title&gt;&lt;type&gt;-100&lt;/type&gt;&lt;subtype&gt;-100&lt;/subtype&gt;&lt;uuid&gt;1764C07A-94DF-403B-BB51-8BBF25D00609&lt;/uuid&gt;&lt;/publication&gt;&lt;/bundle&gt;&lt;authors&gt;&lt;author&gt;&lt;firstName&gt;Robert&lt;/firstName&gt;&lt;lastName&gt;Abel&lt;/lastName&gt;&lt;/author&gt;&lt;author&gt;&lt;firstName&gt;Tom&lt;/firstName&gt;&lt;lastName&gt;Young&lt;/lastName&gt;&lt;/author&gt;&lt;author&gt;&lt;firstName&gt;Ramy&lt;/firstName&gt;&lt;lastName&gt;Farid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publication&gt;&lt;uuid&gt;58881BD4-B8F2-49FA-8CD7-230BFA05682F&lt;/uuid&gt;&lt;volume&gt;104&lt;/volume&gt;&lt;doi&gt;10.1073/pnas.0610202104&lt;/doi&gt;&lt;startpage&gt;808&lt;/startpage&gt;&lt;publication_date&gt;99200701161200000000222000&lt;/publication_date&gt;&lt;url&gt;http://www.pnas.org/lookup/doi/10.1073/pnas.0610202104&lt;/url&gt;&lt;type&gt;400&lt;/type&gt;&lt;title&gt;Motifs for molecular recognition exploiting hydrophobic enclosure in protein-ligand binding.&lt;/title&gt;&lt;institution&gt;Department of Chemistry, Columbia University, 3000 Broadway, New York, NY 10027, USA.&lt;/institution&gt;&lt;number&gt;3&lt;/number&gt;&lt;subtype&gt;400&lt;/subtype&gt;&lt;endpage&gt;813&lt;/endpage&gt;&lt;bundle&gt;&lt;publication&gt;&lt;publisher&gt;National Acad Sciences&lt;/publisher&gt;&lt;title&gt;Proceedings of the National Academy of Sciences&lt;/title&gt;&lt;type&gt;-100&lt;/type&gt;&lt;subtype&gt;-100&lt;/subtype&gt;&lt;uuid&gt;BAFD7E32-B507-4C1B-AA80-A38774D38AAE&lt;/uuid&gt;&lt;/publication&gt;&lt;/bundle&gt;&lt;authors&gt;&lt;author&gt;&lt;firstName&gt;Tom&lt;/firstName&gt;&lt;lastName&gt;Young&lt;/lastName&gt;&lt;/author&gt;&lt;author&gt;&lt;firstName&gt;Robert&lt;/firstName&gt;&lt;lastName&gt;Abel&lt;/lastName&gt;&lt;/author&gt;&lt;author&gt;&lt;firstName&gt;Byungchan&lt;/firstName&gt;&lt;lastName&gt;Kim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ins w:id="82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9,10</w:t>
        </w:r>
      </w:ins>
      <w:del w:id="83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10,11</w:delText>
        </w:r>
      </w:del>
      <w:r w:rsidR="00E155A7" w:rsidRPr="00B11A9B">
        <w:rPr>
          <w:rFonts w:ascii="Helvetica" w:hAnsi="Helvetica" w:cs="Times"/>
        </w:rPr>
        <w:fldChar w:fldCharType="end"/>
      </w:r>
      <w:r w:rsidR="00EE33E2" w:rsidRPr="00B11A9B">
        <w:rPr>
          <w:rFonts w:ascii="Helvetica" w:hAnsi="Helvetica" w:cs="Times"/>
        </w:rPr>
        <w:t xml:space="preserve"> calculation was done for this receptor.</w:t>
      </w:r>
      <w:commentRangeEnd w:id="79"/>
      <w:r w:rsidR="00B356AE">
        <w:rPr>
          <w:rStyle w:val="CommentReference"/>
        </w:rPr>
        <w:commentReference w:id="79"/>
      </w:r>
      <w:commentRangeEnd w:id="80"/>
      <w:ins w:id="84" w:author="Daniel Cappel" w:date="2018-02-16T16:08:00Z">
        <w:r w:rsidR="00C33512">
          <w:rPr>
            <w:rFonts w:ascii="Helvetica" w:hAnsi="Helvetica" w:cs="Times"/>
          </w:rPr>
          <w:t xml:space="preserve"> The information about binding site hydration site energetics </w:t>
        </w:r>
      </w:ins>
      <w:r w:rsidR="003E1E90">
        <w:rPr>
          <w:rStyle w:val="CommentReference"/>
        </w:rPr>
        <w:commentReference w:id="80"/>
      </w:r>
      <w:ins w:id="85" w:author="Daniel Cappel" w:date="2018-02-16T16:09:00Z">
        <w:r w:rsidR="00C33512">
          <w:rPr>
            <w:rFonts w:ascii="Helvetica" w:hAnsi="Helvetica" w:cs="Times"/>
          </w:rPr>
          <w:t>was used in conjunction with the virtual screening.</w:t>
        </w:r>
      </w:ins>
    </w:p>
    <w:p w14:paraId="50C8A33F" w14:textId="67ADF4DA" w:rsidR="00E92736" w:rsidRPr="00B11A9B" w:rsidRDefault="00106808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ins w:id="86" w:author="Chodera, John/Sloan Kettering Institute" w:date="2018-02-14T13:10:00Z">
        <w:r>
          <w:rPr>
            <w:rFonts w:ascii="Helvetica" w:hAnsi="Helvetica" w:cs="Times"/>
          </w:rPr>
          <w:t>V</w:t>
        </w:r>
      </w:ins>
      <w:r w:rsidR="00E623C9" w:rsidRPr="00B11A9B">
        <w:rPr>
          <w:rFonts w:ascii="Helvetica" w:hAnsi="Helvetica" w:cs="Times"/>
        </w:rPr>
        <w:t>irtual screening was</w:t>
      </w:r>
      <w:r w:rsidR="00AF66DF" w:rsidRPr="00B11A9B">
        <w:rPr>
          <w:rFonts w:ascii="Helvetica" w:hAnsi="Helvetica" w:cs="Times"/>
        </w:rPr>
        <w:t xml:space="preserve"> </w:t>
      </w:r>
      <w:r w:rsidR="00E623C9" w:rsidRPr="00B11A9B">
        <w:rPr>
          <w:rFonts w:ascii="Helvetica" w:hAnsi="Helvetica" w:cs="Times"/>
        </w:rPr>
        <w:t>pe</w:t>
      </w:r>
      <w:ins w:id="87" w:author="Daniel Cappel" w:date="2018-02-16T16:07:00Z">
        <w:r w:rsidR="009C42B0">
          <w:rPr>
            <w:rFonts w:ascii="Helvetica" w:hAnsi="Helvetica" w:cs="Times"/>
          </w:rPr>
          <w:t>r</w:t>
        </w:r>
      </w:ins>
      <w:r w:rsidR="00E623C9" w:rsidRPr="00B11A9B">
        <w:rPr>
          <w:rFonts w:ascii="Helvetica" w:hAnsi="Helvetica" w:cs="Times"/>
        </w:rPr>
        <w:t xml:space="preserve">formed </w:t>
      </w:r>
      <w:r w:rsidR="00AF66DF" w:rsidRPr="00B11A9B">
        <w:rPr>
          <w:rFonts w:ascii="Helvetica" w:hAnsi="Helvetica" w:cs="Times"/>
        </w:rPr>
        <w:t xml:space="preserve">with this </w:t>
      </w:r>
      <w:ins w:id="88" w:author="Daniel Cappel" w:date="2018-02-16T16:07:00Z">
        <w:r w:rsidR="009C42B0">
          <w:rPr>
            <w:rFonts w:ascii="Helvetica" w:hAnsi="Helvetica" w:cs="Times"/>
          </w:rPr>
          <w:t xml:space="preserve">modeled </w:t>
        </w:r>
      </w:ins>
      <w:r w:rsidR="00AF66DF" w:rsidRPr="00B11A9B">
        <w:rPr>
          <w:rFonts w:ascii="Helvetica" w:hAnsi="Helvetica" w:cs="Times"/>
        </w:rPr>
        <w:t xml:space="preserve">receptor conformation </w:t>
      </w:r>
      <w:r w:rsidR="00E623C9" w:rsidRPr="00B11A9B">
        <w:rPr>
          <w:rFonts w:ascii="Helvetica" w:hAnsi="Helvetica" w:cs="Times"/>
        </w:rPr>
        <w:t xml:space="preserve">using Glide SP by docking the March 2016 collection of the </w:t>
      </w:r>
      <w:r w:rsidR="007F36B2" w:rsidRPr="00B11A9B">
        <w:rPr>
          <w:rFonts w:ascii="Helvetica" w:hAnsi="Helvetica" w:cs="Times"/>
        </w:rPr>
        <w:t>eM</w:t>
      </w:r>
      <w:r w:rsidR="00E623C9" w:rsidRPr="00B11A9B">
        <w:rPr>
          <w:rFonts w:ascii="Helvetica" w:hAnsi="Helvetica" w:cs="Times"/>
        </w:rPr>
        <w:t>olecules dataset. All</w:t>
      </w:r>
      <w:r w:rsidR="00E92736" w:rsidRPr="00B11A9B">
        <w:rPr>
          <w:rFonts w:ascii="Helvetica" w:hAnsi="Helvetica" w:cs="Times"/>
        </w:rPr>
        <w:t xml:space="preserve"> ligand structures were prepared with </w:t>
      </w:r>
      <w:proofErr w:type="spellStart"/>
      <w:r w:rsidR="00E92736" w:rsidRPr="00B11A9B">
        <w:rPr>
          <w:rFonts w:ascii="Helvetica" w:hAnsi="Helvetica" w:cs="Times"/>
        </w:rPr>
        <w:t>LigPrep</w:t>
      </w:r>
      <w:proofErr w:type="spellEnd"/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E92736" w:rsidRPr="00B11A9B">
        <w:rPr>
          <w:rFonts w:ascii="Helvetica" w:hAnsi="Helvetica" w:cs="Times"/>
        </w:rPr>
        <w:t xml:space="preserve">including a minimization with the </w:t>
      </w:r>
      <w:commentRangeStart w:id="89"/>
      <w:r w:rsidR="00E92736" w:rsidRPr="00B11A9B">
        <w:rPr>
          <w:rFonts w:ascii="Helvetica" w:hAnsi="Helvetica" w:cs="Times"/>
        </w:rPr>
        <w:t>OPLS3 force field</w:t>
      </w:r>
      <w:r w:rsidR="0041604A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C8835197-B6E0-4B91-91FD-035F2AC2005D&lt;/uuid&gt;&lt;priority&gt;0&lt;/priority&gt;&lt;publications&gt;&lt;publication&gt;&lt;uuid&gt;C12DC1EF-7464-445C-B701-CA03CADFF39B&lt;/uuid&gt;&lt;volume&gt;12&lt;/volume&gt;&lt;doi&gt;10.1021/acs.jctc.5b00864&lt;/doi&gt;&lt;startpage&gt;281&lt;/startpage&gt;&lt;publication_date&gt;99201601121200000000222000&lt;/publication_date&gt;&lt;url&gt;http://pubs.acs.org/doi/10.1021/acs.jctc.5b00864&lt;/url&gt;&lt;type&gt;400&lt;/type&gt;&lt;title&gt;OPLS3: A Force Field Providing Broad Coverage of Drug-like Small Molecules and Proteins.&lt;/title&gt;&lt;publisher&gt;American Chemical Society&lt;/publisher&gt;&lt;institution&gt;Schrodinger, Inc., 120 West 45th Street, New York, New York 10036, United States.&lt;/institution&gt;&lt;number&gt;1&lt;/number&gt;&lt;subtype&gt;400&lt;/subtype&gt;&lt;endpage&gt;296&lt;/endpage&gt;&lt;bundle&gt;&lt;publication&gt;&lt;publisher&gt;American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Edward&lt;/firstName&gt;&lt;lastName&gt;Harder&lt;/lastName&gt;&lt;/author&gt;&lt;author&gt;&lt;firstName&gt;Wolfgang&lt;/firstName&gt;&lt;lastName&gt;Damm&lt;/lastName&gt;&lt;/author&gt;&lt;author&gt;&lt;firstName&gt;Jon&lt;/firstName&gt;&lt;lastName&gt;Maple&lt;/lastName&gt;&lt;/author&gt;&lt;author&gt;&lt;firstName&gt;Chuanjie&lt;/firstName&gt;&lt;lastName&gt;Wu&lt;/lastName&gt;&lt;/author&gt;&lt;author&gt;&lt;firstName&gt;Mark&lt;/firstName&gt;&lt;lastName&gt;Reboul&lt;/lastName&gt;&lt;/author&gt;&lt;author&gt;&lt;firstName&gt;Jin&lt;/firstName&gt;&lt;middleNames&gt;Yu&lt;/middleNames&gt;&lt;lastName&gt;Xiang&lt;/lastName&gt;&lt;/author&gt;&lt;author&gt;&lt;firstName&gt;Lingle&lt;/firstName&gt;&lt;lastName&gt;Wang&lt;/lastName&gt;&lt;/author&gt;&lt;author&gt;&lt;firstName&gt;Dmitry&lt;/firstName&gt;&lt;lastName&gt;Lupyan&lt;/lastName&gt;&lt;/author&gt;&lt;author&gt;&lt;firstName&gt;Markus&lt;/firstName&gt;&lt;middleNames&gt;K&lt;/middleNames&gt;&lt;lastName&gt;Dahlgren&lt;/lastName&gt;&lt;/author&gt;&lt;author&gt;&lt;firstName&gt;Jennifer&lt;/firstName&gt;&lt;middleNames&gt;L&lt;/middleNames&gt;&lt;lastName&gt;Knight&lt;/lastName&gt;&lt;/author&gt;&lt;author&gt;&lt;firstName&gt;Joseph&lt;/firstName&gt;&lt;middleNames&gt;W&lt;/middleNames&gt;&lt;lastName&gt;Kaus&lt;/lastName&gt;&lt;/author&gt;&lt;author&gt;&lt;firstName&gt;David&lt;/firstName&gt;&lt;middleNames&gt;S&lt;/middleNames&gt;&lt;lastName&gt;Cerutti&lt;/lastName&gt;&lt;/author&gt;&lt;author&gt;&lt;firstName&gt;Goran&lt;/firstName&gt;&lt;lastName&gt;Krilov&lt;/lastName&gt;&lt;/author&gt;&lt;author&gt;&lt;firstName&gt;William&lt;/firstName&gt;&lt;middleNames&gt;L&lt;/middleNames&gt;&lt;lastName&gt;Jorgensen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ins w:id="90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11</w:t>
        </w:r>
      </w:ins>
      <w:del w:id="91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12</w:delText>
        </w:r>
      </w:del>
      <w:r w:rsidR="0041604A" w:rsidRPr="00B11A9B">
        <w:rPr>
          <w:rFonts w:ascii="Helvetica" w:hAnsi="Helvetica" w:cs="Times"/>
        </w:rPr>
        <w:fldChar w:fldCharType="end"/>
      </w:r>
      <w:commentRangeEnd w:id="89"/>
      <w:r w:rsidR="0017763A">
        <w:rPr>
          <w:rStyle w:val="CommentReference"/>
        </w:rPr>
        <w:commentReference w:id="89"/>
      </w:r>
      <w:r w:rsidR="00E92736" w:rsidRPr="00B11A9B">
        <w:rPr>
          <w:rFonts w:ascii="Helvetica" w:hAnsi="Helvetica" w:cs="Times"/>
        </w:rPr>
        <w:t>.</w:t>
      </w:r>
      <w:r w:rsidR="00452B6D" w:rsidRPr="00B11A9B">
        <w:rPr>
          <w:rFonts w:ascii="Helvetica" w:hAnsi="Helvetica" w:cs="Times"/>
        </w:rPr>
        <w:t xml:space="preserve"> </w:t>
      </w:r>
      <w:r w:rsidR="00E92736" w:rsidRPr="00B11A9B">
        <w:rPr>
          <w:rFonts w:ascii="Helvetica" w:hAnsi="Helvetica" w:cs="Times"/>
        </w:rPr>
        <w:t>One low energy ring conformation per compound was generated. Ionization states and tautomer forms were enumerated at pH 7.0 ± 2.0 with Epik</w:t>
      </w:r>
      <w:r w:rsidR="00E155A7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722A1EE9-8B3B-450A-81C3-104E426F456F&lt;/uuid&gt;&lt;priority&gt;9&lt;/priority&gt;&lt;publications&gt;&lt;publication&gt;&lt;uuid&gt;F04CE1CA-780F-4490-B2F2-99C7E5761605&lt;/uuid&gt;&lt;volume&gt;21&lt;/volume&gt;&lt;accepted_date&gt;99200708281200000000222000&lt;/accepted_date&gt;&lt;doi&gt;10.1007/s10822-007-9133-z&lt;/doi&gt;&lt;startpage&gt;681&lt;/startpage&gt;&lt;publication_date&gt;99200712001200000000220000&lt;/publication_date&gt;&lt;url&gt;http://link.springer.com/10.1007/s10822-007-9133-z&lt;/url&gt;&lt;type&gt;400&lt;/type&gt;&lt;title&gt;Epik: a software program for pK( a ) prediction and protonation state generation for drug-like molecules.&lt;/title&gt;&lt;submission_date&gt;99200703151200000000222000&lt;/submission_date&gt;&lt;number&gt;12&lt;/number&gt;&lt;institution&gt;Schrödinger, LLC, Portland, OR 97204, USA. jshelley@schrodinger.com&lt;/institution&gt;&lt;subtype&gt;400&lt;/subtype&gt;&lt;endpage&gt;691&lt;/endpage&gt;&lt;bundle&gt;&lt;publication&gt;&lt;title&gt;Journal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ohn&lt;/firstName&gt;&lt;middleNames&gt;C&lt;/middleNames&gt;&lt;lastName&gt;Shelley&lt;/lastName&gt;&lt;/author&gt;&lt;author&gt;&lt;firstName&gt;Anuradha&lt;/firstName&gt;&lt;lastName&gt;Cholleti&lt;/lastName&gt;&lt;/author&gt;&lt;author&gt;&lt;firstName&gt;Leah&lt;/firstName&gt;&lt;middleNames&gt;L&lt;/middleNames&gt;&lt;lastName&gt;Frye&lt;/lastName&gt;&lt;/author&gt;&lt;author&gt;&lt;firstName&gt;Jeremy&lt;/firstName&gt;&lt;middleNames&gt;R&lt;/middleNames&gt;&lt;lastName&gt;Greenwood&lt;/lastName&gt;&lt;/author&gt;&lt;author&gt;&lt;firstName&gt;Mathew&lt;/firstName&gt;&lt;middleNames&gt;R&lt;/middleNames&gt;&lt;lastName&gt;Timlin&lt;/lastName&gt;&lt;/author&gt;&lt;author&gt;&lt;firstName&gt;Makoto&lt;/firstName&gt;&lt;lastName&gt;Uchimaya&lt;/lastName&gt;&lt;/author&gt;&lt;/authors&gt;&lt;/publication&gt;&lt;publication&gt;&lt;uuid&gt;954E5E70-9B22-4DB7-9BB9-5F82F2291FBD&lt;/uuid&gt;&lt;volume&gt;24&lt;/volume&gt;&lt;accepted_date&gt;99201003191200000000222000&lt;/accepted_date&gt;&lt;version&gt;3&lt;/version&gt;&lt;doi&gt;10.1007/s10822-010-9349-1&lt;/doi&gt;&lt;startpage&gt;591&lt;/startpage&gt;&lt;publication_date&gt;99201006001200000000220000&lt;/publication_date&gt;&lt;url&gt;http://link.springer.com/10.1007/s10822-010-9349-1&lt;/url&gt;&lt;type&gt;400&lt;/type&gt;&lt;title&gt;Towards the comprehensive, rapid, and accurate prediction of the favorable tautomeric states of drug-like molecules in aqueous solution.&lt;/title&gt;&lt;publisher&gt;Springer Netherlands&lt;/publisher&gt;&lt;submission_date&gt;99201002011200000000222000&lt;/submission_date&gt;&lt;number&gt;6-7&lt;/number&gt;&lt;institution&gt;Schrödinger, L.L.C., 120 West 45th St., 17th Floor, Tower 45, New York, NY 10035-4041, USA. Jeremy.Greenwood@schrodinger.com&lt;/institution&gt;&lt;subtype&gt;400&lt;/subtype&gt;&lt;endpage&gt;604&lt;/endpage&gt;&lt;bundle&gt;&lt;publication&gt;&lt;title&gt;Journal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eremy&lt;/firstName&gt;&lt;middleNames&gt;R&lt;/middleNames&gt;&lt;lastName&gt;Greenwood&lt;/lastName&gt;&lt;/author&gt;&lt;author&gt;&lt;firstName&gt;David&lt;/firstName&gt;&lt;lastName&gt;Calkins&lt;/lastName&gt;&lt;/author&gt;&lt;author&gt;&lt;firstName&gt;Arron&lt;/firstName&gt;&lt;middleNames&gt;P&lt;/middleNames&gt;&lt;lastName&gt;Sullivan&lt;/lastName&gt;&lt;/author&gt;&lt;author&gt;&lt;firstName&gt;John&lt;/firstName&gt;&lt;middleNames&gt;C&lt;/middleNames&gt;&lt;lastName&gt;Shell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ins w:id="92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12,13</w:t>
        </w:r>
      </w:ins>
      <w:del w:id="93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13,14</w:delText>
        </w:r>
      </w:del>
      <w:r w:rsidR="00E155A7" w:rsidRPr="00B11A9B">
        <w:rPr>
          <w:rFonts w:ascii="Helvetica" w:hAnsi="Helvetica" w:cs="Times"/>
        </w:rPr>
        <w:fldChar w:fldCharType="end"/>
      </w:r>
      <w:r w:rsidR="00E92736" w:rsidRPr="00B11A9B">
        <w:rPr>
          <w:rFonts w:ascii="Helvetica" w:hAnsi="Helvetica" w:cs="Times"/>
        </w:rPr>
        <w:t>.</w:t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</w:p>
    <w:p w14:paraId="32291B00" w14:textId="77777777" w:rsidR="00523CF7" w:rsidRDefault="00AD5CAD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The top 5000 hits from virtual screening were filtered by applying filters according to Lipinski</w:t>
      </w:r>
      <w:r w:rsidR="0091111F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>s rule of five</w:t>
      </w:r>
      <w:r w:rsidR="00E155A7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3FF2217C-0FDC-4C67-AB47-865FC8D8219A&lt;/uuid&gt;&lt;priority&gt;0&lt;/priority&gt;&lt;publications&gt;&lt;publication&gt;&lt;volume&gt;46&lt;/volume&gt;&lt;publication_date&gt;99200103011200000000222000&lt;/publication_date&gt;&lt;number&gt;1-3&lt;/number&gt;&lt;institution&gt;Central Research Division, Pfizer Inc., Groton, CT 06340, USA. LIPINSKI@PFIZER.COM&lt;/institution&gt;&lt;startpage&gt;3&lt;/startpage&gt;&lt;title&gt;Experimental and computational approaches to estimate solubility and permeability in drug discovery and development settings.&lt;/title&gt;&lt;uuid&gt;BB2FC7A3-6929-4AB6-A02F-2F9A32F8CFCC&lt;/uuid&gt;&lt;subtype&gt;400&lt;/subtype&gt;&lt;endpage&gt;26&lt;/endpage&gt;&lt;type&gt;400&lt;/type&gt;&lt;url&gt;http://eutils.ncbi.nlm.nih.gov/entrez/eutils/elink.fcgi?dbfrom=pubmed&amp;amp;id=11259830&amp;amp;retmode=ref&amp;amp;cmd=prlinks&lt;/url&gt;&lt;bundle&gt;&lt;publication&gt;&lt;publisher&gt;Elsevier B.V.&lt;/publisher&gt;&lt;title&gt;Advanced Drug Delivery Reviews&lt;/title&gt;&lt;type&gt;-100&lt;/type&gt;&lt;subtype&gt;-100&lt;/subtype&gt;&lt;uuid&gt;76754E24-7237-4910-89D8-2BE42D17DF99&lt;/uuid&gt;&lt;/publication&gt;&lt;/bundle&gt;&lt;authors&gt;&lt;author&gt;&lt;firstName&gt;C&lt;/firstName&gt;&lt;middleNames&gt;A&lt;/middleNames&gt;&lt;lastName&gt;Lipinski&lt;/lastName&gt;&lt;/author&gt;&lt;author&gt;&lt;firstName&gt;F&lt;/firstName&gt;&lt;lastName&gt;Lombardo&lt;/lastName&gt;&lt;/author&gt;&lt;author&gt;&lt;firstName&gt;B&lt;/firstName&gt;&lt;middleNames&gt;W&lt;/middleNames&gt;&lt;lastName&gt;Dominy&lt;/lastName&gt;&lt;/author&gt;&lt;author&gt;&lt;firstName&gt;P&lt;/firstName&gt;&lt;middleNames&gt;J&lt;/middleNames&gt;&lt;lastName&gt;Feen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ins w:id="94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14</w:t>
        </w:r>
      </w:ins>
      <w:del w:id="95" w:author="Albanese, Steven/GSK Graduate School" w:date="2018-02-19T12:39:00Z">
        <w:r w:rsidR="00E155A7" w:rsidRPr="00B11A9B" w:rsidDel="00EF1B33">
          <w:rPr>
            <w:rFonts w:ascii="Helvetica" w:hAnsi="Helvetica" w:cs="Calibri"/>
            <w:vertAlign w:val="superscript"/>
          </w:rPr>
          <w:delText>15</w:delText>
        </w:r>
      </w:del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>, flagging R</w:t>
      </w:r>
      <w:r w:rsidR="00E155A7" w:rsidRPr="00B11A9B">
        <w:rPr>
          <w:rFonts w:ascii="Helvetica" w:hAnsi="Helvetica" w:cs="Times"/>
        </w:rPr>
        <w:t>EOS</w:t>
      </w:r>
      <w:r w:rsidR="00E155A7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59BB3C25-0EA9-4658-9969-AB6363B59038&lt;/uuid&gt;&lt;priority&gt;0&lt;/priority&gt;&lt;publications&gt;&lt;publication&gt;&lt;uuid&gt;AEFC8161-30A0-4B4A-AF24-35C37CD8FE6D&lt;/uuid&gt;&lt;volume&gt;3&lt;/volume&gt;&lt;doi&gt;10.1016/S1359-6446(97)01163-X&lt;/doi&gt;&lt;startpage&gt;160&lt;/startpage&gt;&lt;publication_date&gt;99199804011200000000222000&lt;/publication_date&gt;&lt;url&gt;http://linkinghub.elsevier.com/retrieve/pii/S135964469701163X&lt;/url&gt;&lt;type&gt;400&lt;/type&gt;&lt;title&gt;Virtual screening—an overview&lt;/title&gt;&lt;publisher&gt;Elsevier Current Trends&lt;/publisher&gt;&lt;number&gt;4&lt;/number&gt;&lt;subtype&gt;400&lt;/subtype&gt;&lt;endpage&gt;178&lt;/endpage&gt;&lt;bundle&gt;&lt;publication&gt;&lt;publisher&gt;Elsevier Ltd&lt;/publisher&gt;&lt;title&gt;Drug discovery today&lt;/title&gt;&lt;type&gt;-100&lt;/type&gt;&lt;subtype&gt;-100&lt;/subtype&gt;&lt;uuid&gt;A80BEA99-E58A-4B76-9441-CFFC086CA871&lt;/uuid&gt;&lt;/publication&gt;&lt;/bundle&gt;&lt;authors&gt;&lt;author&gt;&lt;firstName&gt;W&lt;/firstName&gt;&lt;middleNames&gt;Patrick&lt;/middleNames&gt;&lt;lastName&gt;Walters&lt;/lastName&gt;&lt;/author&gt;&lt;author&gt;&lt;firstName&gt;Matthew&lt;/firstName&gt;&lt;middleNames&gt;T&lt;/middleNames&gt;&lt;lastName&gt;Stahl&lt;/lastName&gt;&lt;/author&gt;&lt;author&gt;&lt;firstName&gt;Mark&lt;/firstName&gt;&lt;middleNames&gt;A&lt;/middleNames&gt;&lt;lastName&gt;Murcko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ins w:id="96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15</w:t>
        </w:r>
      </w:ins>
      <w:del w:id="97" w:author="Albanese, Steven/GSK Graduate School" w:date="2018-02-19T12:39:00Z">
        <w:r w:rsidR="00CA0CCA" w:rsidRPr="00B11A9B" w:rsidDel="00EF1B33">
          <w:rPr>
            <w:rFonts w:ascii="Helvetica" w:hAnsi="Helvetica" w:cs="Calibri"/>
            <w:vertAlign w:val="superscript"/>
          </w:rPr>
          <w:delText>16</w:delText>
        </w:r>
      </w:del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and PAINS</w:t>
      </w:r>
      <w:r w:rsidR="00CA0CCA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&lt;citation&gt;&lt;uuid&gt;45693451-E60C-493C-A354-103073BFF544&lt;/uuid&gt;&lt;priority&gt;0&lt;/priority&gt;&lt;publications&gt;&lt;publication&gt;&lt;type&gt;400&lt;/type&gt;&lt;title&gt;New substructure filters for removal of pan assay interference compounds (PAINS) from screening libraries and for their exclusion in bioassays&lt;/title&gt;&lt;url&gt;http://pubs.acs.org/doi/abs/10.1021/jm901137j&lt;/url&gt;&lt;subtype&gt;400&lt;/subtype&gt;&lt;uuid&gt;9D245A1A-9346-4C39-9B1E-494508781971&lt;/uuid&gt;&lt;bundle&gt;&lt;publication&gt;&lt;title&gt;ACS Publications</w:instrText>
      </w:r>
    </w:p>
    <w:p w14:paraId="532F4418" w14:textId="11352578" w:rsidR="00814B72" w:rsidRPr="00B11A9B" w:rsidRDefault="00523CF7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>
        <w:rPr>
          <w:rFonts w:ascii="Helvetica" w:hAnsi="Helvetica" w:cs="Times"/>
        </w:rPr>
        <w:instrText>&lt;/title&gt;&lt;type&gt;-100&lt;/type&gt;&lt;subtype&gt;-100&lt;/subtype&gt;&lt;uuid&gt;7131B76B-63B1-4C71-8912-42F84ECB00DE&lt;/uuid&gt;&lt;/publication&gt;&lt;/bundle&gt;&lt;authors&gt;&lt;author&gt;&lt;firstName&gt;J&lt;/firstName&gt;&lt;middleNames&gt;B&lt;/middleNames&gt;&lt;lastName&gt;Baell&lt;/lastName&gt;&lt;/author&gt;&lt;author&gt;&lt;firstName&gt;GA&lt;/firstName&gt;&lt;middleNames&gt;Holloway Journal of medicinal&lt;/middleNames&gt;&lt;lastName&gt;chemistry&lt;/lastName&gt;&lt;/author&gt;&lt;author&gt;&lt;lastName&gt;2010&lt;/lastName&gt;&lt;/author&gt;&lt;/authors&gt;&lt;/publication&gt;&lt;/publications&gt;&lt;cites&gt;&lt;/cites&gt;&lt;/citation&gt;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ins w:id="98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16</w:t>
        </w:r>
      </w:ins>
      <w:del w:id="99" w:author="Albanese, Steven/GSK Graduate School" w:date="2018-02-19T12:39:00Z">
        <w:r w:rsidR="00CA0CCA" w:rsidRPr="00B11A9B" w:rsidDel="00EF1B33">
          <w:rPr>
            <w:rFonts w:ascii="Helvetica" w:hAnsi="Helvetica" w:cs="Calibri"/>
            <w:vertAlign w:val="superscript"/>
          </w:rPr>
          <w:delText>17</w:delText>
        </w:r>
      </w:del>
      <w:r w:rsidR="00CA0CCA" w:rsidRPr="00B11A9B">
        <w:rPr>
          <w:rFonts w:ascii="Helvetica" w:hAnsi="Helvetica" w:cs="Times"/>
        </w:rPr>
        <w:fldChar w:fldCharType="end"/>
      </w:r>
      <w:r w:rsidR="00AD5CAD" w:rsidRPr="00B11A9B">
        <w:rPr>
          <w:rFonts w:ascii="Helvetica" w:hAnsi="Helvetica" w:cs="Times"/>
        </w:rPr>
        <w:t xml:space="preserve">. </w:t>
      </w:r>
    </w:p>
    <w:p w14:paraId="52358F2C" w14:textId="17E0AF66" w:rsidR="00814B72" w:rsidRPr="00B11A9B" w:rsidRDefault="00A77D37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ins w:id="100" w:author="Daniel Cappel" w:date="2018-02-16T15:53:00Z">
        <w:r>
          <w:rPr>
            <w:rFonts w:ascii="Helvetica" w:hAnsi="Helvetica" w:cs="Times"/>
          </w:rPr>
          <w:lastRenderedPageBreak/>
          <w:t xml:space="preserve">In order to not only rely on the </w:t>
        </w:r>
      </w:ins>
      <w:ins w:id="101" w:author="Daniel Cappel" w:date="2018-02-16T15:54:00Z">
        <w:r>
          <w:rPr>
            <w:rFonts w:ascii="Helvetica" w:hAnsi="Helvetica" w:cs="Times"/>
          </w:rPr>
          <w:t xml:space="preserve">Glide SP </w:t>
        </w:r>
      </w:ins>
      <w:ins w:id="102" w:author="Daniel Cappel" w:date="2018-02-16T15:53:00Z">
        <w:r>
          <w:rPr>
            <w:rFonts w:ascii="Helvetica" w:hAnsi="Helvetica" w:cs="Times"/>
          </w:rPr>
          <w:t xml:space="preserve">docking score alone when deriving a list of virtual screening hits for experimental testing a second ranking scheme was explored which uses </w:t>
        </w:r>
      </w:ins>
      <w:ins w:id="103" w:author="Daniel Cappel" w:date="2018-02-16T15:55:00Z">
        <w:r>
          <w:rPr>
            <w:rFonts w:ascii="Helvetica" w:hAnsi="Helvetica" w:cs="Times"/>
          </w:rPr>
          <w:t xml:space="preserve">energy information from </w:t>
        </w:r>
        <w:proofErr w:type="spellStart"/>
        <w:r>
          <w:rPr>
            <w:rFonts w:ascii="Helvetica" w:hAnsi="Helvetica" w:cs="Times"/>
          </w:rPr>
          <w:t>WaterMap</w:t>
        </w:r>
        <w:proofErr w:type="spellEnd"/>
        <w:r>
          <w:rPr>
            <w:rFonts w:ascii="Helvetica" w:hAnsi="Helvetica" w:cs="Times"/>
          </w:rPr>
          <w:t xml:space="preserve"> hydration sites.</w:t>
        </w:r>
      </w:ins>
      <w:ins w:id="104" w:author="Daniel Cappel" w:date="2018-02-16T15:50:00Z">
        <w:r w:rsidR="00E61031">
          <w:rPr>
            <w:rFonts w:ascii="Helvetica" w:hAnsi="Helvetica" w:cs="Times"/>
          </w:rPr>
          <w:t xml:space="preserve"> </w:t>
        </w:r>
      </w:ins>
      <w:commentRangeStart w:id="105"/>
      <w:commentRangeStart w:id="106"/>
      <w:r w:rsidR="00850E82" w:rsidRPr="00B11A9B">
        <w:rPr>
          <w:rFonts w:ascii="Helvetica" w:hAnsi="Helvetica" w:cs="Times"/>
        </w:rPr>
        <w:t xml:space="preserve">The </w:t>
      </w:r>
      <w:ins w:id="107" w:author="Daniel Cappel" w:date="2018-02-16T15:55:00Z">
        <w:r>
          <w:rPr>
            <w:rFonts w:ascii="Helvetica" w:hAnsi="Helvetica" w:cs="Times"/>
          </w:rPr>
          <w:t>docked ligands</w:t>
        </w:r>
        <w:r w:rsidRPr="00B11A9B">
          <w:rPr>
            <w:rFonts w:ascii="Helvetica" w:hAnsi="Helvetica" w:cs="Times"/>
          </w:rPr>
          <w:t xml:space="preserve"> </w:t>
        </w:r>
        <w:r>
          <w:rPr>
            <w:rFonts w:ascii="Helvetica" w:hAnsi="Helvetica" w:cs="Times"/>
          </w:rPr>
          <w:t>were</w:t>
        </w:r>
        <w:r w:rsidRPr="00B11A9B">
          <w:rPr>
            <w:rFonts w:ascii="Helvetica" w:hAnsi="Helvetica" w:cs="Times"/>
          </w:rPr>
          <w:t xml:space="preserve"> </w:t>
        </w:r>
      </w:ins>
      <w:r w:rsidR="00850E82" w:rsidRPr="00B11A9B">
        <w:rPr>
          <w:rFonts w:ascii="Helvetica" w:hAnsi="Helvetica" w:cs="Times"/>
        </w:rPr>
        <w:t xml:space="preserve">ranked by a Pareto ranking of </w:t>
      </w:r>
      <w:proofErr w:type="spellStart"/>
      <w:r w:rsidR="00850E82" w:rsidRPr="00B11A9B">
        <w:rPr>
          <w:rFonts w:ascii="Helvetica" w:hAnsi="Helvetica" w:cs="Times"/>
        </w:rPr>
        <w:t>DockingScore</w:t>
      </w:r>
      <w:proofErr w:type="spellEnd"/>
      <w:r w:rsidR="00850E82" w:rsidRPr="00B11A9B">
        <w:rPr>
          <w:rFonts w:ascii="Helvetica" w:hAnsi="Helvetica" w:cs="Times"/>
        </w:rPr>
        <w:t xml:space="preserve"> and </w:t>
      </w:r>
      <w:ins w:id="108" w:author="Daniel Cappel" w:date="2018-02-16T15:56:00Z">
        <w:r>
          <w:rPr>
            <w:rFonts w:ascii="Helvetica" w:hAnsi="Helvetica" w:cs="Times"/>
          </w:rPr>
          <w:t xml:space="preserve">the </w:t>
        </w:r>
      </w:ins>
      <w:r w:rsidR="00850E82" w:rsidRPr="00B11A9B">
        <w:rPr>
          <w:rFonts w:ascii="Helvetica" w:hAnsi="Helvetica" w:cs="Times"/>
        </w:rPr>
        <w:t xml:space="preserve">number of </w:t>
      </w:r>
      <w:proofErr w:type="spellStart"/>
      <w:r w:rsidR="00850E82" w:rsidRPr="00B11A9B">
        <w:rPr>
          <w:rFonts w:ascii="Helvetica" w:hAnsi="Helvetica" w:cs="Times"/>
        </w:rPr>
        <w:t>WaterMap</w:t>
      </w:r>
      <w:proofErr w:type="spellEnd"/>
      <w:r w:rsidR="00850E82" w:rsidRPr="00B11A9B">
        <w:rPr>
          <w:rFonts w:ascii="Helvetica" w:hAnsi="Helvetica" w:cs="Times"/>
        </w:rPr>
        <w:t xml:space="preserve"> hydration sites with </w:t>
      </w:r>
      <w:r w:rsidR="00850E82" w:rsidRPr="00B11A9B">
        <w:rPr>
          <w:rFonts w:ascii="Helvetica" w:hAnsi="Helvetica" w:cs="Times"/>
        </w:rPr>
        <w:sym w:font="Symbol" w:char="F044"/>
      </w:r>
      <w:r w:rsidR="00850E82" w:rsidRPr="00B11A9B">
        <w:rPr>
          <w:rFonts w:ascii="Helvetica" w:hAnsi="Helvetica" w:cs="Times"/>
          <w:i/>
        </w:rPr>
        <w:t>G</w:t>
      </w:r>
      <w:r w:rsidR="00850E82" w:rsidRPr="00B11A9B">
        <w:rPr>
          <w:rFonts w:ascii="Helvetica" w:hAnsi="Helvetica" w:cs="Times"/>
        </w:rPr>
        <w:t xml:space="preserve"> &gt; 2 kcal/</w:t>
      </w:r>
      <w:proofErr w:type="spellStart"/>
      <w:r w:rsidR="00850E82" w:rsidRPr="00B11A9B">
        <w:rPr>
          <w:rFonts w:ascii="Helvetica" w:hAnsi="Helvetica" w:cs="Times"/>
        </w:rPr>
        <w:t>mol</w:t>
      </w:r>
      <w:proofErr w:type="spellEnd"/>
      <w:r w:rsidR="00850E82" w:rsidRPr="00B11A9B">
        <w:rPr>
          <w:rFonts w:ascii="Helvetica" w:hAnsi="Helvetica" w:cs="Times"/>
        </w:rPr>
        <w:t xml:space="preserve"> which overlap with the ligand pose. </w:t>
      </w:r>
      <w:commentRangeEnd w:id="105"/>
      <w:r w:rsidR="00535B84">
        <w:rPr>
          <w:rStyle w:val="CommentReference"/>
        </w:rPr>
        <w:commentReference w:id="105"/>
      </w:r>
      <w:commentRangeEnd w:id="106"/>
      <w:r w:rsidR="003839E6">
        <w:rPr>
          <w:rStyle w:val="CommentReference"/>
        </w:rPr>
        <w:commentReference w:id="106"/>
      </w:r>
      <w:ins w:id="109" w:author="Daniel Cappel" w:date="2018-02-16T15:57:00Z">
        <w:r>
          <w:rPr>
            <w:rFonts w:ascii="Helvetica" w:hAnsi="Helvetica" w:cs="Times"/>
          </w:rPr>
          <w:t xml:space="preserve">By doing this the exact energy of a hydration site, which can depend significantly on the investigated protein conformation, is not influencing the </w:t>
        </w:r>
        <w:r w:rsidR="008C5FEE">
          <w:rPr>
            <w:rFonts w:ascii="Helvetica" w:hAnsi="Helvetica" w:cs="Times"/>
          </w:rPr>
          <w:t xml:space="preserve">score too </w:t>
        </w:r>
      </w:ins>
      <w:ins w:id="110" w:author="Daniel Cappel" w:date="2018-02-16T16:10:00Z">
        <w:r w:rsidR="00B66258">
          <w:rPr>
            <w:rFonts w:ascii="Helvetica" w:hAnsi="Helvetica" w:cs="Times"/>
          </w:rPr>
          <w:t>heavily. Instead only the fact if it is a high or low energy site is recognized</w:t>
        </w:r>
      </w:ins>
      <w:ins w:id="111" w:author="Daniel Cappel" w:date="2018-02-16T15:57:00Z">
        <w:r w:rsidR="008C5FEE">
          <w:rPr>
            <w:rFonts w:ascii="Helvetica" w:hAnsi="Helvetica" w:cs="Times"/>
          </w:rPr>
          <w:t xml:space="preserve">. </w:t>
        </w:r>
      </w:ins>
      <w:ins w:id="112" w:author="Daniel Cappel" w:date="2018-02-16T15:58:00Z">
        <w:r w:rsidR="008C5FEE">
          <w:rPr>
            <w:rFonts w:ascii="Helvetica" w:hAnsi="Helvetica" w:cs="Times"/>
          </w:rPr>
          <w:t xml:space="preserve">The underlying assumption is that tighter binding ligand molecules will </w:t>
        </w:r>
      </w:ins>
      <w:ins w:id="113" w:author="Daniel Cappel" w:date="2018-02-16T16:10:00Z">
        <w:r w:rsidR="00B66258">
          <w:rPr>
            <w:rFonts w:ascii="Helvetica" w:hAnsi="Helvetica" w:cs="Times"/>
          </w:rPr>
          <w:t xml:space="preserve">likely </w:t>
        </w:r>
      </w:ins>
      <w:ins w:id="114" w:author="Daniel Cappel" w:date="2018-02-16T15:58:00Z">
        <w:r w:rsidR="008C5FEE">
          <w:rPr>
            <w:rFonts w:ascii="Helvetica" w:hAnsi="Helvetica" w:cs="Times"/>
          </w:rPr>
          <w:t xml:space="preserve">displace </w:t>
        </w:r>
      </w:ins>
      <w:ins w:id="115" w:author="Daniel Cappel" w:date="2018-02-16T16:10:00Z">
        <w:r w:rsidR="00B66258">
          <w:rPr>
            <w:rFonts w:ascii="Helvetica" w:hAnsi="Helvetica" w:cs="Times"/>
          </w:rPr>
          <w:t>also a higher number of</w:t>
        </w:r>
      </w:ins>
      <w:ins w:id="116" w:author="Daniel Cappel" w:date="2018-02-16T15:58:00Z">
        <w:r w:rsidR="008C5FEE">
          <w:rPr>
            <w:rFonts w:ascii="Helvetica" w:hAnsi="Helvetica" w:cs="Times"/>
          </w:rPr>
          <w:t xml:space="preserve"> </w:t>
        </w:r>
        <w:proofErr w:type="gramStart"/>
        <w:r w:rsidR="008C5FEE">
          <w:rPr>
            <w:rFonts w:ascii="Helvetica" w:hAnsi="Helvetica" w:cs="Times"/>
          </w:rPr>
          <w:t>high energy</w:t>
        </w:r>
        <w:proofErr w:type="gramEnd"/>
        <w:r w:rsidR="008C5FEE">
          <w:rPr>
            <w:rFonts w:ascii="Helvetica" w:hAnsi="Helvetica" w:cs="Times"/>
          </w:rPr>
          <w:t xml:space="preserve"> water molecules from the binding site</w:t>
        </w:r>
      </w:ins>
      <w:ins w:id="117" w:author="Daniel Cappel" w:date="2018-02-16T16:11:00Z">
        <w:r w:rsidR="00B66258">
          <w:rPr>
            <w:rFonts w:ascii="Helvetica" w:hAnsi="Helvetica" w:cs="Times"/>
          </w:rPr>
          <w:t>. At the same time protein-ligand interactions are not included in hydration site energetics but the docking score</w:t>
        </w:r>
      </w:ins>
      <w:ins w:id="118" w:author="Daniel Cappel" w:date="2018-02-16T15:58:00Z">
        <w:r w:rsidR="008C5FEE">
          <w:rPr>
            <w:rFonts w:ascii="Helvetica" w:hAnsi="Helvetica" w:cs="Times"/>
          </w:rPr>
          <w:t xml:space="preserve">. In the Pareto ranking compounds </w:t>
        </w:r>
      </w:ins>
      <w:ins w:id="119" w:author="Daniel Cappel" w:date="2018-02-16T15:59:00Z">
        <w:r w:rsidR="008C5FEE">
          <w:rPr>
            <w:rFonts w:ascii="Helvetica" w:hAnsi="Helvetica" w:cs="Times"/>
          </w:rPr>
          <w:t>with</w:t>
        </w:r>
      </w:ins>
      <w:ins w:id="120" w:author="Daniel Cappel" w:date="2018-02-16T15:58:00Z">
        <w:r w:rsidR="008C5FEE">
          <w:rPr>
            <w:rFonts w:ascii="Helvetica" w:hAnsi="Helvetica" w:cs="Times"/>
          </w:rPr>
          <w:t xml:space="preserve"> </w:t>
        </w:r>
      </w:ins>
      <w:ins w:id="121" w:author="Daniel Cappel" w:date="2018-02-16T15:59:00Z">
        <w:r w:rsidR="008C5FEE">
          <w:rPr>
            <w:rFonts w:ascii="Helvetica" w:hAnsi="Helvetica" w:cs="Times"/>
          </w:rPr>
          <w:t>a lower v</w:t>
        </w:r>
        <w:r w:rsidR="00B66258">
          <w:rPr>
            <w:rFonts w:ascii="Helvetica" w:hAnsi="Helvetica" w:cs="Times"/>
          </w:rPr>
          <w:t>alue for the docking score get</w:t>
        </w:r>
        <w:r w:rsidR="008C5FEE">
          <w:rPr>
            <w:rFonts w:ascii="Helvetica" w:hAnsi="Helvetica" w:cs="Times"/>
          </w:rPr>
          <w:t xml:space="preserve"> better rank</w:t>
        </w:r>
      </w:ins>
      <w:ins w:id="122" w:author="Daniel Cappel" w:date="2018-02-16T16:11:00Z">
        <w:r w:rsidR="00B66258">
          <w:rPr>
            <w:rFonts w:ascii="Helvetica" w:hAnsi="Helvetica" w:cs="Times"/>
          </w:rPr>
          <w:t>s</w:t>
        </w:r>
      </w:ins>
      <w:ins w:id="123" w:author="Daniel Cappel" w:date="2018-02-16T15:59:00Z">
        <w:r w:rsidR="008C5FEE">
          <w:rPr>
            <w:rFonts w:ascii="Helvetica" w:hAnsi="Helvetica" w:cs="Times"/>
          </w:rPr>
          <w:t xml:space="preserve"> as well as compounds with a higher number of displaced hydration sites. The resulting combined rank was used as a </w:t>
        </w:r>
      </w:ins>
      <w:ins w:id="124" w:author="Daniel Cappel" w:date="2018-02-16T16:00:00Z">
        <w:r w:rsidR="008C5FEE">
          <w:rPr>
            <w:rFonts w:ascii="Helvetica" w:hAnsi="Helvetica" w:cs="Times"/>
          </w:rPr>
          <w:t xml:space="preserve">second </w:t>
        </w:r>
      </w:ins>
      <w:ins w:id="125" w:author="Daniel Cappel" w:date="2018-02-16T15:59:00Z">
        <w:r w:rsidR="008C5FEE">
          <w:rPr>
            <w:rFonts w:ascii="Helvetica" w:hAnsi="Helvetica" w:cs="Times"/>
          </w:rPr>
          <w:t xml:space="preserve">score </w:t>
        </w:r>
      </w:ins>
      <w:ins w:id="126" w:author="Daniel Cappel" w:date="2018-02-16T16:00:00Z">
        <w:r w:rsidR="008C5FEE">
          <w:rPr>
            <w:rFonts w:ascii="Helvetica" w:hAnsi="Helvetica" w:cs="Times"/>
          </w:rPr>
          <w:t xml:space="preserve">in addition to the SP score </w:t>
        </w:r>
      </w:ins>
      <w:ins w:id="127" w:author="Daniel Cappel" w:date="2018-02-16T15:59:00Z">
        <w:r w:rsidR="008C5FEE">
          <w:rPr>
            <w:rFonts w:ascii="Helvetica" w:hAnsi="Helvetica" w:cs="Times"/>
          </w:rPr>
          <w:t xml:space="preserve">for the virtual screening results. </w:t>
        </w:r>
      </w:ins>
      <w:r w:rsidR="00850E82" w:rsidRPr="00B11A9B">
        <w:rPr>
          <w:rFonts w:ascii="Helvetica" w:hAnsi="Helvetica" w:cs="Times"/>
        </w:rPr>
        <w:t xml:space="preserve">The top 200 ranked hits from both lists were combined. </w:t>
      </w:r>
      <w:r w:rsidR="00EB3D2D" w:rsidRPr="00B11A9B">
        <w:rPr>
          <w:rFonts w:ascii="Helvetica" w:hAnsi="Helvetica" w:cs="Times"/>
        </w:rPr>
        <w:t xml:space="preserve">Finally, a leader-follower clustering using </w:t>
      </w:r>
      <w:proofErr w:type="spellStart"/>
      <w:r w:rsidR="00EB3D2D" w:rsidRPr="00B11A9B">
        <w:rPr>
          <w:rFonts w:ascii="Helvetica" w:hAnsi="Helvetica" w:cs="Times"/>
        </w:rPr>
        <w:t>dendridic</w:t>
      </w:r>
      <w:proofErr w:type="spellEnd"/>
      <w:r w:rsidR="00EB3D2D" w:rsidRPr="00B11A9B">
        <w:rPr>
          <w:rFonts w:ascii="Helvetica" w:hAnsi="Helvetica" w:cs="Times"/>
        </w:rPr>
        <w:t xml:space="preserve"> fingerprints was performed using Canvas</w:t>
      </w:r>
      <w:r w:rsidR="00CA0CCA" w:rsidRPr="00B11A9B">
        <w:rPr>
          <w:rFonts w:ascii="Helvetica" w:hAnsi="Helvetica" w:cs="Times"/>
        </w:rPr>
        <w:fldChar w:fldCharType="begin"/>
      </w:r>
      <w:r w:rsidR="00523CF7">
        <w:rPr>
          <w:rFonts w:ascii="Helvetica" w:hAnsi="Helvetica" w:cs="Times"/>
        </w:rPr>
        <w:instrText xml:space="preserve"> ADDIN PAPERS2_CITATIONS &lt;citation&gt;&lt;uuid&gt;A8C0FE30-FB52-4E4C-9F45-7360C8F199C3&lt;/uuid&gt;&lt;priority&gt;13&lt;/priority&gt;&lt;publications&gt;&lt;publication&gt;&lt;uuid&gt;AF620E01-87CE-4E32-AB3F-D4D94668181F&lt;/uuid&gt;&lt;volume&gt;29&lt;/volume&gt;&lt;accepted_date&gt;99201005181200000000222000&lt;/accepted_date&gt;&lt;doi&gt;10.1016/j.jmgm.2010.05.008&lt;/doi&gt;&lt;startpage&gt;157&lt;/startpage&gt;&lt;revision_date&gt;99201005141200000000222000&lt;/revision_date&gt;&lt;publication_date&gt;99201009001200000000220000&lt;/publication_date&gt;&lt;url&gt;http://linkinghub.elsevier.com/retrieve/pii/S1093326310000781&lt;/url&gt;&lt;citekey&gt;Duan:2010du&lt;/citekey&gt;&lt;type&gt;400&lt;/type&gt;&lt;title&gt;Analysis and comparison of 2D fingerprints: insights into database screening performance using eight fingerprint methods.&lt;/title&gt;&lt;submission_date&gt;99201002181200000000222000&lt;/submission_date&gt;&lt;number&gt;2&lt;/number&gt;&lt;institution&gt;Schrödinger GmbH, Dynamostr. 13, 68161 Mannheim, Germany. jianxin.duan@schrodinger.com&lt;/institution&gt;&lt;subtype&gt;400&lt;/subtype&gt;&lt;endpage&gt;170&lt;/endpage&gt;&lt;bundle&gt;&lt;publication&gt;&lt;publisher&gt;Elsevier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ianxin&lt;/firstName&gt;&lt;lastName&gt;Duan&lt;/lastName&gt;&lt;/author&gt;&lt;author&gt;&lt;firstName&gt;Steven&lt;/firstName&gt;&lt;middleNames&gt;L&lt;/middleNames&gt;&lt;lastName&gt;Dixon&lt;/lastName&gt;&lt;/author&gt;&lt;author&gt;&lt;firstName&gt;Jeffrey&lt;/firstName&gt;&lt;middleNames&gt;F&lt;/middleNames&gt;&lt;lastName&gt;Lowrie&lt;/lastName&gt;&lt;/author&gt;&lt;author&gt;&lt;firstName&gt;Woody&lt;/firstName&gt;&lt;lastName&gt;Sherman&lt;/lastName&gt;&lt;/author&gt;&lt;/authors&gt;&lt;/publication&gt;&lt;publication&gt;&lt;uuid&gt;A142A418-A19B-4988-8CC9-1E3B9606559D&lt;/uuid&gt;&lt;volume&gt;50&lt;/volume&gt;&lt;doi&gt;10.1021/ci100062n&lt;/doi&gt;&lt;startpage&gt;771&lt;/startpage&gt;&lt;publication_date&gt;99201005241200000000222000&lt;/publication_date&gt;&lt;url&gt;http://pubs.acs.org/doi/abs/10.1021/ci100062n&lt;/url&gt;&lt;citekey&gt;Sastry:2010jd&lt;/citekey&gt;&lt;type&gt;400&lt;/type&gt;&lt;title&gt;Large-Scale Systematic Analysis of 2D Fingerprint Methods and Parameters to Improve Virtual Screening Enrichments&lt;/title&gt;&lt;number&gt;5&lt;/number&gt;&lt;subtype&gt;400&lt;/subtype&gt;&lt;endpage&gt;784&lt;/endpage&gt;&lt;bundle&gt;&lt;publication&gt;&lt;title&gt;Journal of chemical information and modeling&lt;/title&gt;&lt;type&gt;-100&lt;/type&gt;&lt;subtype&gt;-100&lt;/subtype&gt;&lt;uuid&gt;C2D090DD-5955-46C0-A340-2659A77F75E2&lt;/uuid&gt;&lt;/publication&gt;&lt;/bundle&gt;&lt;authors&gt;&lt;author&gt;&lt;firstName&gt;Madhavi&lt;/firstName&gt;&lt;lastName&gt;Sastry&lt;/lastName&gt;&lt;/author&gt;&lt;author&gt;&lt;firstName&gt;Jeffrey&lt;/firstName&gt;&lt;middleNames&gt;F&lt;/middleNames&gt;&lt;lastName&gt;Lowrie&lt;/lastName&gt;&lt;/author&gt;&lt;author&gt;&lt;firstName&gt;Steven&lt;/firstName&gt;&lt;middleNames&gt;L&lt;/middleNames&gt;&lt;lastName&gt;Dixon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ins w:id="128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17,18</w:t>
        </w:r>
      </w:ins>
      <w:del w:id="129" w:author="Albanese, Steven/GSK Graduate School" w:date="2018-02-19T12:39:00Z">
        <w:r w:rsidR="00CA0CCA" w:rsidRPr="00B11A9B" w:rsidDel="00EF1B33">
          <w:rPr>
            <w:rFonts w:ascii="Helvetica" w:hAnsi="Helvetica" w:cs="Calibri"/>
            <w:vertAlign w:val="superscript"/>
          </w:rPr>
          <w:delText>18,19</w:delText>
        </w:r>
      </w:del>
      <w:r w:rsidR="00CA0CCA" w:rsidRPr="00B11A9B">
        <w:rPr>
          <w:rFonts w:ascii="Helvetica" w:hAnsi="Helvetica" w:cs="Times"/>
        </w:rPr>
        <w:fldChar w:fldCharType="end"/>
      </w:r>
      <w:r w:rsidR="00EB3D2D" w:rsidRPr="00B11A9B">
        <w:rPr>
          <w:rFonts w:ascii="Helvetica" w:hAnsi="Helvetica" w:cs="Times"/>
        </w:rPr>
        <w:t xml:space="preserve"> resulting in 243 unique cluster hits.</w:t>
      </w:r>
    </w:p>
    <w:p w14:paraId="1AC38C96" w14:textId="03D42950" w:rsidR="00452B6D" w:rsidRPr="00F91040" w:rsidRDefault="00452B6D" w:rsidP="007A58BC">
      <w:pPr>
        <w:jc w:val="both"/>
        <w:outlineLvl w:val="0"/>
        <w:rPr>
          <w:rFonts w:ascii="Helvetica" w:hAnsi="Helvetica"/>
          <w:u w:val="single"/>
        </w:rPr>
      </w:pPr>
      <w:r w:rsidRPr="00F91040">
        <w:rPr>
          <w:rFonts w:ascii="Helvetica" w:hAnsi="Helvetica"/>
          <w:u w:val="single"/>
        </w:rPr>
        <w:t>Induced Fit Docking of Ro-A6 and Ro-OH compounds</w:t>
      </w:r>
    </w:p>
    <w:p w14:paraId="7D4196BC" w14:textId="77777777" w:rsidR="00452B6D" w:rsidRPr="00F91040" w:rsidRDefault="00452B6D" w:rsidP="000B3CF8">
      <w:pPr>
        <w:jc w:val="both"/>
        <w:rPr>
          <w:rFonts w:ascii="Helvetica" w:hAnsi="Helvetica"/>
          <w:u w:val="single"/>
        </w:rPr>
      </w:pPr>
    </w:p>
    <w:p w14:paraId="58409EBC" w14:textId="7666D9C1" w:rsidR="00452B6D" w:rsidRPr="00F91040" w:rsidRDefault="00452B6D" w:rsidP="000B3CF8">
      <w:pPr>
        <w:jc w:val="both"/>
        <w:rPr>
          <w:rFonts w:ascii="Helvetica" w:hAnsi="Helvetica"/>
        </w:rPr>
      </w:pPr>
      <w:r w:rsidRPr="00F91040">
        <w:rPr>
          <w:rFonts w:ascii="Helvetica" w:hAnsi="Helvetica"/>
        </w:rPr>
        <w:t xml:space="preserve">Induced Fit Docking was performed against the receptor pose from the selected Ro 08-2750 pose, using </w:t>
      </w:r>
      <w:proofErr w:type="spellStart"/>
      <w:r w:rsidRPr="00F91040">
        <w:rPr>
          <w:rFonts w:ascii="Helvetica" w:hAnsi="Helvetica"/>
        </w:rPr>
        <w:t>Schödinger</w:t>
      </w:r>
      <w:proofErr w:type="spellEnd"/>
      <w:r w:rsidRPr="00F91040">
        <w:rPr>
          <w:rFonts w:ascii="Helvetica" w:hAnsi="Helvetica"/>
        </w:rPr>
        <w:t xml:space="preserve"> molecular modeling suite (version 201</w:t>
      </w:r>
      <w:r w:rsidR="003045CD" w:rsidRPr="00F91040">
        <w:rPr>
          <w:rFonts w:ascii="Helvetica" w:hAnsi="Helvetica"/>
        </w:rPr>
        <w:t>7-4). Poses for Ro-A6 and Ro-OH, the top and second scored poses respectively, were selected to most closely match</w:t>
      </w:r>
      <w:r w:rsidRPr="00F91040">
        <w:rPr>
          <w:rFonts w:ascii="Helvetica" w:hAnsi="Helvetica"/>
        </w:rPr>
        <w:t xml:space="preserve"> the Ro 08-2750 pose</w:t>
      </w:r>
      <w:r w:rsidR="003045CD" w:rsidRPr="00F91040">
        <w:rPr>
          <w:rFonts w:ascii="Helvetica" w:hAnsi="Helvetica"/>
        </w:rPr>
        <w:t>.</w:t>
      </w:r>
    </w:p>
    <w:p w14:paraId="73CC32CB" w14:textId="77777777" w:rsidR="00452B6D" w:rsidRPr="00F91040" w:rsidRDefault="00452B6D" w:rsidP="000B3CF8">
      <w:pPr>
        <w:jc w:val="both"/>
        <w:rPr>
          <w:rFonts w:ascii="Helvetica" w:hAnsi="Helvetica"/>
        </w:rPr>
      </w:pPr>
    </w:p>
    <w:p w14:paraId="7BC58F80" w14:textId="651F2825" w:rsidR="00452B6D" w:rsidRPr="00F91040" w:rsidRDefault="00452B6D" w:rsidP="007A58BC">
      <w:pPr>
        <w:jc w:val="both"/>
        <w:outlineLvl w:val="0"/>
        <w:rPr>
          <w:rFonts w:ascii="Helvetica" w:hAnsi="Helvetica"/>
          <w:u w:val="single"/>
        </w:rPr>
      </w:pPr>
      <w:r w:rsidRPr="00F91040">
        <w:rPr>
          <w:rFonts w:ascii="Helvetica" w:hAnsi="Helvetica"/>
          <w:u w:val="single"/>
        </w:rPr>
        <w:t>Alchemical Free Energy Calculations</w:t>
      </w:r>
    </w:p>
    <w:p w14:paraId="7753FD03" w14:textId="77777777" w:rsidR="00452B6D" w:rsidRPr="00F91040" w:rsidRDefault="00452B6D" w:rsidP="000B3CF8">
      <w:pPr>
        <w:jc w:val="both"/>
        <w:rPr>
          <w:ins w:id="130" w:author="Chodera, John/Sloan Kettering Institute" w:date="2018-02-14T13:14:00Z"/>
          <w:rFonts w:ascii="Helvetica" w:hAnsi="Helvetica"/>
          <w:u w:val="single"/>
        </w:rPr>
      </w:pPr>
    </w:p>
    <w:p w14:paraId="30713EF3" w14:textId="0B71076B" w:rsidR="00C452A1" w:rsidRPr="00F91040" w:rsidRDefault="00C452A1" w:rsidP="000B3CF8">
      <w:pPr>
        <w:jc w:val="both"/>
        <w:rPr>
          <w:ins w:id="131" w:author="Chodera, John/Sloan Kettering Institute" w:date="2018-02-14T13:14:00Z"/>
          <w:rFonts w:ascii="Helvetica" w:hAnsi="Helvetica"/>
          <w:u w:val="single"/>
        </w:rPr>
      </w:pPr>
      <w:ins w:id="132" w:author="Chodera, John/Sloan Kettering Institute" w:date="2018-02-14T13:14:00Z">
        <w:r w:rsidRPr="00F91040">
          <w:rPr>
            <w:rFonts w:ascii="Helvetica" w:hAnsi="Helvetica"/>
            <w:u w:val="single"/>
          </w:rPr>
          <w:t xml:space="preserve">Absolute alchemical free energy calculations were carried out to validate the putative binding poses in a </w:t>
        </w:r>
        <w:proofErr w:type="gramStart"/>
        <w:r w:rsidRPr="00F91040">
          <w:rPr>
            <w:rFonts w:ascii="Helvetica" w:hAnsi="Helvetica"/>
            <w:u w:val="single"/>
          </w:rPr>
          <w:t>fully-flexible</w:t>
        </w:r>
        <w:proofErr w:type="gramEnd"/>
        <w:r w:rsidRPr="00F91040">
          <w:rPr>
            <w:rFonts w:ascii="Helvetica" w:hAnsi="Helvetica"/>
            <w:u w:val="single"/>
          </w:rPr>
          <w:t xml:space="preserve"> explicitly solvated system.</w:t>
        </w:r>
      </w:ins>
      <w:ins w:id="133" w:author="Chodera, John/Sloan Kettering Institute" w:date="2018-02-14T13:15:00Z">
        <w:r w:rsidRPr="00F91040">
          <w:rPr>
            <w:rFonts w:ascii="Helvetica" w:hAnsi="Helvetica"/>
            <w:u w:val="single"/>
          </w:rPr>
          <w:t xml:space="preserve"> The YANK GPU-accelerated free energy calculation code with the Amber family of </w:t>
        </w:r>
        <w:proofErr w:type="spellStart"/>
        <w:r w:rsidRPr="00F91040">
          <w:rPr>
            <w:rFonts w:ascii="Helvetica" w:hAnsi="Helvetica"/>
            <w:u w:val="single"/>
          </w:rPr>
          <w:t>forcefields</w:t>
        </w:r>
        <w:proofErr w:type="spellEnd"/>
        <w:r w:rsidRPr="00F91040">
          <w:rPr>
            <w:rFonts w:ascii="Helvetica" w:hAnsi="Helvetica"/>
            <w:u w:val="single"/>
          </w:rPr>
          <w:t xml:space="preserve"> was used for this purpose. Details follow.</w:t>
        </w:r>
      </w:ins>
    </w:p>
    <w:p w14:paraId="3BD67F08" w14:textId="77777777" w:rsidR="00C452A1" w:rsidRPr="00F91040" w:rsidRDefault="00C452A1" w:rsidP="000B3CF8">
      <w:pPr>
        <w:jc w:val="both"/>
        <w:rPr>
          <w:rFonts w:ascii="Helvetica" w:hAnsi="Helvetica"/>
          <w:u w:val="single"/>
        </w:rPr>
      </w:pPr>
    </w:p>
    <w:p w14:paraId="6C1E59AB" w14:textId="46275EE4" w:rsidR="00452B6D" w:rsidRPr="00F91040" w:rsidRDefault="00452B6D" w:rsidP="000B3CF8">
      <w:pPr>
        <w:jc w:val="both"/>
        <w:rPr>
          <w:rFonts w:ascii="Helvetica" w:hAnsi="Helvetica"/>
        </w:rPr>
      </w:pPr>
      <w:proofErr w:type="gramStart"/>
      <w:r w:rsidRPr="00F91040">
        <w:rPr>
          <w:rFonts w:ascii="Helvetica" w:hAnsi="Helvetica"/>
          <w:i/>
        </w:rPr>
        <w:t xml:space="preserve">System </w:t>
      </w:r>
      <w:ins w:id="134" w:author="Chodera, John/Sloan Kettering Institute" w:date="2018-02-14T13:12:00Z">
        <w:r w:rsidR="009A2362" w:rsidRPr="00F91040">
          <w:rPr>
            <w:rFonts w:ascii="Helvetica" w:hAnsi="Helvetica"/>
            <w:i/>
          </w:rPr>
          <w:t>p</w:t>
        </w:r>
      </w:ins>
      <w:r w:rsidRPr="00F91040">
        <w:rPr>
          <w:rFonts w:ascii="Helvetica" w:hAnsi="Helvetica"/>
          <w:i/>
        </w:rPr>
        <w:t>reparation</w:t>
      </w:r>
      <w:r w:rsidRPr="00F91040">
        <w:rPr>
          <w:rFonts w:ascii="Helvetica" w:hAnsi="Helvetica"/>
        </w:rPr>
        <w:t xml:space="preserve"> </w:t>
      </w:r>
      <w:r w:rsidRPr="00F91040">
        <w:rPr>
          <w:rFonts w:ascii="Helvetica" w:hAnsi="Helvetica"/>
          <w:i/>
        </w:rPr>
        <w:t>and modeling</w:t>
      </w:r>
      <w:r w:rsidR="0013041D" w:rsidRPr="00F91040">
        <w:rPr>
          <w:rFonts w:ascii="Helvetica" w:hAnsi="Helvetica"/>
        </w:rPr>
        <w:t>.</w:t>
      </w:r>
      <w:proofErr w:type="gramEnd"/>
      <w:r w:rsidR="0013041D" w:rsidRPr="00F91040">
        <w:rPr>
          <w:rFonts w:ascii="Helvetica" w:hAnsi="Helvetica"/>
        </w:rPr>
        <w:t xml:space="preserve"> </w:t>
      </w:r>
      <w:ins w:id="135" w:author="Albanese, Steven/GSK Graduate School" w:date="2018-02-19T11:57:00Z">
        <w:r w:rsidR="00F91040">
          <w:rPr>
            <w:rFonts w:ascii="Helvetica" w:hAnsi="Helvetica"/>
          </w:rPr>
          <w:t xml:space="preserve">The top poses generated by </w:t>
        </w:r>
      </w:ins>
      <w:commentRangeStart w:id="136"/>
      <w:ins w:id="137" w:author="Chodera, John/Sloan Kettering Institute" w:date="2018-02-14T13:12:00Z">
        <w:del w:id="138" w:author="Albanese, Steven/GSK Graduate School" w:date="2018-02-19T11:57:00Z">
          <w:r w:rsidR="009A2362" w:rsidRPr="00F91040" w:rsidDel="00F91040">
            <w:rPr>
              <w:rFonts w:ascii="Helvetica" w:hAnsi="Helvetica"/>
            </w:rPr>
            <w:delText>P</w:delText>
          </w:r>
        </w:del>
      </w:ins>
      <w:del w:id="139" w:author="Albanese, Steven/GSK Graduate School" w:date="2018-02-19T11:57:00Z">
        <w:r w:rsidR="0013041D" w:rsidRPr="00F91040" w:rsidDel="00F91040">
          <w:rPr>
            <w:rFonts w:ascii="Helvetica" w:hAnsi="Helvetica"/>
          </w:rPr>
          <w:delText xml:space="preserve">rotein and ligand poses generated by </w:delText>
        </w:r>
      </w:del>
      <w:r w:rsidR="0013041D" w:rsidRPr="00F91040">
        <w:rPr>
          <w:rFonts w:ascii="Helvetica" w:hAnsi="Helvetica"/>
        </w:rPr>
        <w:t>induced fit docking</w:t>
      </w:r>
      <w:ins w:id="140" w:author="Albanese, Steven/GSK Graduate School" w:date="2018-02-19T11:57:00Z">
        <w:r w:rsidR="00F91040">
          <w:rPr>
            <w:rFonts w:ascii="Helvetica" w:hAnsi="Helvetica"/>
          </w:rPr>
          <w:t>, as described above,</w:t>
        </w:r>
      </w:ins>
      <w:r w:rsidR="0013041D" w:rsidRPr="00F91040">
        <w:rPr>
          <w:rFonts w:ascii="Helvetica" w:hAnsi="Helvetica"/>
        </w:rPr>
        <w:t xml:space="preserve"> were selected </w:t>
      </w:r>
      <w:ins w:id="141" w:author="Albanese, Steven/GSK Graduate School" w:date="2018-02-19T11:58:00Z">
        <w:r w:rsidR="00F91040">
          <w:rPr>
            <w:rFonts w:ascii="Helvetica" w:hAnsi="Helvetica"/>
          </w:rPr>
          <w:t>as input protein and ligand poses.</w:t>
        </w:r>
      </w:ins>
      <w:del w:id="142" w:author="Albanese, Steven/GSK Graduate School" w:date="2018-02-19T11:58:00Z">
        <w:r w:rsidR="0013041D" w:rsidRPr="00F91040" w:rsidDel="00F91040">
          <w:rPr>
            <w:rFonts w:ascii="Helvetica" w:hAnsi="Helvetica"/>
          </w:rPr>
          <w:delText>for input files</w:delText>
        </w:r>
        <w:commentRangeEnd w:id="136"/>
        <w:r w:rsidR="00946CF1" w:rsidDel="00F91040">
          <w:rPr>
            <w:rStyle w:val="CommentReference"/>
          </w:rPr>
          <w:commentReference w:id="136"/>
        </w:r>
        <w:r w:rsidR="0013041D" w:rsidRPr="00F91040" w:rsidDel="00F91040">
          <w:rPr>
            <w:rFonts w:ascii="Helvetica" w:hAnsi="Helvetica"/>
          </w:rPr>
          <w:delText>.</w:delText>
        </w:r>
      </w:del>
      <w:r w:rsidR="0013041D" w:rsidRPr="00F91040">
        <w:rPr>
          <w:rFonts w:ascii="Helvetica" w:hAnsi="Helvetica"/>
        </w:rPr>
        <w:t xml:space="preserve"> Because proteins and ligands were already prepared, they we</w:t>
      </w:r>
      <w:r w:rsidR="003700EB" w:rsidRPr="00F91040">
        <w:rPr>
          <w:rFonts w:ascii="Helvetica" w:hAnsi="Helvetica"/>
        </w:rPr>
        <w:t xml:space="preserve">re simply run through the </w:t>
      </w:r>
      <w:proofErr w:type="spellStart"/>
      <w:r w:rsidR="003700EB" w:rsidRPr="00F91040">
        <w:rPr>
          <w:rFonts w:ascii="Courier" w:hAnsi="Courier"/>
        </w:rPr>
        <w:t>pdbfixer</w:t>
      </w:r>
      <w:proofErr w:type="spellEnd"/>
      <w:r w:rsidR="0013041D" w:rsidRPr="00F91040">
        <w:rPr>
          <w:rFonts w:ascii="Helvetica" w:hAnsi="Helvetica"/>
        </w:rPr>
        <w:t xml:space="preserve"> command line tool with </w:t>
      </w:r>
      <w:r w:rsidR="0013041D" w:rsidRPr="00F91040">
        <w:rPr>
          <w:rFonts w:ascii="Courier" w:hAnsi="Courier"/>
        </w:rPr>
        <w:t xml:space="preserve">add-atoms </w:t>
      </w:r>
      <w:r w:rsidR="0013041D" w:rsidRPr="00F91040">
        <w:rPr>
          <w:rFonts w:ascii="Helvetica" w:hAnsi="Helvetica"/>
        </w:rPr>
        <w:t xml:space="preserve">and </w:t>
      </w:r>
      <w:r w:rsidR="0013041D" w:rsidRPr="00F91040">
        <w:rPr>
          <w:rFonts w:ascii="Courier" w:hAnsi="Courier"/>
        </w:rPr>
        <w:t>add-residues</w:t>
      </w:r>
      <w:r w:rsidR="0013041D" w:rsidRPr="00F91040">
        <w:rPr>
          <w:rFonts w:ascii="Helvetica" w:hAnsi="Helvetica"/>
        </w:rPr>
        <w:t xml:space="preserve"> set to None to convert residue and atom names to be </w:t>
      </w:r>
      <w:ins w:id="143" w:author="Chodera, John/Sloan Kettering Institute" w:date="2018-02-14T13:13:00Z">
        <w:r w:rsidR="00A60CDC" w:rsidRPr="00F91040">
          <w:rPr>
            <w:rFonts w:ascii="Helvetica" w:hAnsi="Helvetica"/>
          </w:rPr>
          <w:t xml:space="preserve">compatible with Amber </w:t>
        </w:r>
      </w:ins>
      <w:proofErr w:type="spellStart"/>
      <w:r w:rsidR="0013041D" w:rsidRPr="00F91040">
        <w:rPr>
          <w:rFonts w:ascii="Helvetica" w:hAnsi="Helvetica"/>
        </w:rPr>
        <w:t>tleap</w:t>
      </w:r>
      <w:proofErr w:type="spellEnd"/>
      <w:r w:rsidR="0013041D" w:rsidRPr="00F91040">
        <w:rPr>
          <w:rFonts w:ascii="Helvetica" w:hAnsi="Helvetica"/>
        </w:rPr>
        <w:t xml:space="preserve">. </w:t>
      </w:r>
    </w:p>
    <w:p w14:paraId="5373D9A3" w14:textId="77777777" w:rsidR="00F90E03" w:rsidRPr="00F91040" w:rsidRDefault="00F90E03" w:rsidP="000B3CF8">
      <w:pPr>
        <w:jc w:val="both"/>
        <w:rPr>
          <w:rFonts w:ascii="Helvetica" w:hAnsi="Helvetica"/>
        </w:rPr>
      </w:pPr>
    </w:p>
    <w:p w14:paraId="21603DEA" w14:textId="3F96D9F9" w:rsidR="00452B6D" w:rsidRPr="00B11A9B" w:rsidRDefault="00452B6D" w:rsidP="000B3CF8">
      <w:pPr>
        <w:jc w:val="both"/>
        <w:rPr>
          <w:rFonts w:ascii="Helvetica" w:hAnsi="Helvetica"/>
        </w:rPr>
      </w:pPr>
      <w:r w:rsidRPr="00F91040">
        <w:rPr>
          <w:rFonts w:ascii="Helvetica" w:hAnsi="Helvetica"/>
          <w:i/>
        </w:rPr>
        <w:t xml:space="preserve">Parameterization. </w:t>
      </w:r>
      <w:proofErr w:type="spellStart"/>
      <w:proofErr w:type="gramStart"/>
      <w:r w:rsidR="003045CD" w:rsidRPr="003700EB">
        <w:rPr>
          <w:rFonts w:ascii="Courier" w:hAnsi="Courier"/>
        </w:rPr>
        <w:t>tleap</w:t>
      </w:r>
      <w:proofErr w:type="spellEnd"/>
      <w:proofErr w:type="gramEnd"/>
      <w:r w:rsidR="003045CD" w:rsidRPr="00B11A9B">
        <w:rPr>
          <w:rFonts w:ascii="Helvetica" w:hAnsi="Helvetica"/>
        </w:rPr>
        <w:t xml:space="preserve"> (</w:t>
      </w:r>
      <w:ins w:id="144" w:author="Chodera, John/Sloan Kettering Institute" w:date="2018-02-14T13:13:00Z">
        <w:r w:rsidR="00A60CDC">
          <w:rPr>
            <w:rFonts w:ascii="Helvetica" w:hAnsi="Helvetica"/>
          </w:rPr>
          <w:t xml:space="preserve">from the minimal </w:t>
        </w:r>
        <w:proofErr w:type="spellStart"/>
        <w:r w:rsidR="005C41A7">
          <w:rPr>
            <w:rFonts w:ascii="Helvetica" w:hAnsi="Helvetica"/>
          </w:rPr>
          <w:t>conda</w:t>
        </w:r>
        <w:proofErr w:type="spellEnd"/>
        <w:r w:rsidR="005C41A7">
          <w:rPr>
            <w:rFonts w:ascii="Helvetica" w:hAnsi="Helvetica"/>
          </w:rPr>
          <w:t xml:space="preserve">-installable </w:t>
        </w:r>
        <w:proofErr w:type="spellStart"/>
        <w:r w:rsidR="00A60CDC">
          <w:rPr>
            <w:rFonts w:ascii="Helvetica" w:hAnsi="Helvetica"/>
          </w:rPr>
          <w:t>AmberTools</w:t>
        </w:r>
        <w:proofErr w:type="spellEnd"/>
        <w:r w:rsidR="00A60CDC">
          <w:rPr>
            <w:rFonts w:ascii="Helvetica" w:hAnsi="Helvetica"/>
          </w:rPr>
          <w:t xml:space="preserve"> 16 suite </w:t>
        </w:r>
      </w:ins>
      <w:proofErr w:type="spellStart"/>
      <w:r w:rsidR="003045CD" w:rsidRPr="003700EB">
        <w:rPr>
          <w:rFonts w:ascii="Courier" w:hAnsi="Courier"/>
        </w:rPr>
        <w:t>ambermini</w:t>
      </w:r>
      <w:proofErr w:type="spellEnd"/>
      <w:r w:rsidR="003045CD" w:rsidRPr="00B11A9B">
        <w:rPr>
          <w:rFonts w:ascii="Helvetica" w:hAnsi="Helvetica"/>
        </w:rPr>
        <w:t xml:space="preserve"> 16.16.0) was used to solvate the complex in a cubic box with a 12Å buffer of TIP3P water molecules around the </w:t>
      </w:r>
      <w:commentRangeStart w:id="145"/>
      <w:r w:rsidR="003045CD" w:rsidRPr="00B11A9B">
        <w:rPr>
          <w:rFonts w:ascii="Helvetica" w:hAnsi="Helvetica"/>
        </w:rPr>
        <w:t>protein</w:t>
      </w:r>
      <w:commentRangeEnd w:id="145"/>
      <w:r w:rsidR="00617E1F" w:rsidRPr="00B11A9B">
        <w:rPr>
          <w:rStyle w:val="CommentReference"/>
          <w:rFonts w:ascii="Helvetica" w:hAnsi="Helvetica"/>
        </w:rPr>
        <w:commentReference w:id="145"/>
      </w:r>
      <w:r w:rsidRPr="00B11A9B">
        <w:rPr>
          <w:rFonts w:ascii="Helvetica" w:hAnsi="Helvetica"/>
        </w:rPr>
        <w:t>.</w:t>
      </w:r>
      <w:r w:rsidR="003045CD" w:rsidRPr="00B11A9B">
        <w:rPr>
          <w:rFonts w:ascii="Helvetica" w:hAnsi="Helvetica"/>
        </w:rPr>
        <w:t xml:space="preserve"> The system was parameterized</w:t>
      </w:r>
      <w:r w:rsidR="003700EB">
        <w:rPr>
          <w:rFonts w:ascii="Helvetica" w:hAnsi="Helvetica"/>
        </w:rPr>
        <w:t xml:space="preserve"> using AMBER’s forcefield ff14sb</w:t>
      </w:r>
      <w:ins w:id="146" w:author="Albanese, Steven/GSK Graduate School" w:date="2018-02-19T12:00:00Z">
        <w:r w:rsidR="00F91040">
          <w:rPr>
            <w:rFonts w:ascii="Helvetica" w:hAnsi="Helvetica"/>
          </w:rPr>
          <w:fldChar w:fldCharType="begin"/>
        </w:r>
      </w:ins>
      <w:r w:rsidR="00523CF7">
        <w:rPr>
          <w:rFonts w:ascii="Helvetica" w:hAnsi="Helvetica"/>
        </w:rPr>
        <w:instrText xml:space="preserve"> ADDIN PAPERS2_CITATIONS &lt;citation&gt;&lt;uuid&gt;859A19A8-55DB-4E46-BA84-BE96A453095E&lt;/uuid&gt;&lt;priority&gt;0&lt;/priority&gt;&lt;publications&gt;&lt;publication&gt;&lt;uuid&gt;35373253-7E8A-42BA-9AF1-F2F820215432&lt;/uuid&gt;&lt;volume&gt;11&lt;/volume&gt;&lt;doi&gt;10.1021/acs.jctc.5b00255&lt;/doi&gt;&lt;startpage&gt;3696&lt;/startpage&gt;&lt;publication_date&gt;99201508111200000000222000&lt;/publication_date&gt;&lt;url&gt;http://pubs.acs.org/doi/10.1021/acs.jctc.5b00255&lt;/url&gt;&lt;type&gt;400&lt;/type&gt;&lt;title&gt;ff14SB: Improving the Accuracy of Protein Side Chain and Backbone Parameters from ff99SB.&lt;/title&gt;&lt;institution&gt;Graduate Program in Biochemistry and Structural Biology, ‡Department of Chemistry, and §Laufer Center for Physical and Quantitative Biology, Stony Brook University , Stony Brook, New York 11794, United States.&lt;/institution&gt;&lt;number&gt;8&lt;/number&gt;&lt;subtype&gt;400&lt;/subtype&gt;&lt;endpage&gt;3713&lt;/endpage&gt;&lt;bundle&gt;&lt;publication&gt;&lt;publisher&gt;American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James&lt;/firstName&gt;&lt;middleNames&gt;A&lt;/middleNames&gt;&lt;lastName&gt;Maier&lt;/lastName&gt;&lt;/author&gt;&lt;author&gt;&lt;firstName&gt;Carmenza&lt;/firstName&gt;&lt;lastName&gt;Martinez&lt;/lastName&gt;&lt;/author&gt;&lt;author&gt;&lt;firstName&gt;Koushik&lt;/firstName&gt;&lt;lastName&gt;Kasavajhala&lt;/lastName&gt;&lt;/author&gt;&lt;author&gt;&lt;firstName&gt;Lauren&lt;/firstName&gt;&lt;lastName&gt;Wickstrom&lt;/lastName&gt;&lt;/author&gt;&lt;author&gt;&lt;firstName&gt;Kevin&lt;/firstName&gt;&lt;middleNames&gt;E&lt;/middleNames&gt;&lt;lastName&gt;Hauser&lt;/lastName&gt;&lt;/author&gt;&lt;author&gt;&lt;firstName&gt;Carlos&lt;/firstName&gt;&lt;lastName&gt;Simmerling&lt;/lastName&gt;&lt;/author&gt;&lt;/authors&gt;&lt;/publication&gt;&lt;/publications&gt;&lt;cites&gt;&lt;/cites&gt;&lt;/citation&gt;</w:instrText>
      </w:r>
      <w:r w:rsidR="00F91040">
        <w:rPr>
          <w:rFonts w:ascii="Helvetica" w:hAnsi="Helvetica"/>
        </w:rPr>
        <w:fldChar w:fldCharType="separate"/>
      </w:r>
      <w:ins w:id="147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19</w:t>
        </w:r>
      </w:ins>
      <w:ins w:id="148" w:author="Albanese, Steven/GSK Graduate School" w:date="2018-02-19T12:00:00Z">
        <w:r w:rsidR="00F91040">
          <w:rPr>
            <w:rFonts w:ascii="Helvetica" w:hAnsi="Helvetica"/>
          </w:rPr>
          <w:fldChar w:fldCharType="end"/>
        </w:r>
      </w:ins>
      <w:r w:rsidR="003045CD" w:rsidRPr="00B11A9B">
        <w:rPr>
          <w:rFonts w:ascii="Helvetica" w:hAnsi="Helvetica"/>
        </w:rPr>
        <w:t xml:space="preserve"> and GAFF 1.8</w:t>
      </w:r>
      <w:ins w:id="149" w:author="Albanese, Steven/GSK Graduate School" w:date="2018-02-19T12:39:00Z">
        <w:r w:rsidR="00EF1B33">
          <w:rPr>
            <w:rFonts w:ascii="Helvetica" w:hAnsi="Helvetica"/>
          </w:rPr>
          <w:fldChar w:fldCharType="begin"/>
        </w:r>
      </w:ins>
      <w:r w:rsidR="00523CF7">
        <w:rPr>
          <w:rFonts w:ascii="Helvetica" w:hAnsi="Helvetica"/>
        </w:rPr>
        <w:instrText xml:space="preserve"> ADDIN PAPERS2_CITATIONS &lt;citation&gt;&lt;uuid&gt;A0D7998F-EC92-4BDF-832A-6964BE215FCC&lt;/uuid&gt;&lt;priority&gt;14&lt;/priority&gt;&lt;publications&gt;&lt;publication&gt;&lt;uuid&gt;ED42F803-4206-438E-8AB1-F9D4B6CD35FB&lt;/uuid&gt;&lt;volume&gt;25&lt;/volume&gt;&lt;doi&gt;10.1002/jcc.20035&lt;/doi&gt;&lt;startpage&gt;1157&lt;/startpage&gt;&lt;publication_date&gt;99200407151200000000222000&lt;/publication_date&gt;&lt;url&gt;http://doi.wiley.com/10.1002/jcc.20035&lt;/url&gt;&lt;type&gt;400&lt;/type&gt;&lt;title&gt;Development and testing of a general amber force field.&lt;/title&gt;&lt;publisher&gt;Wiley Subscription Services, Inc., A Wiley Company&lt;/publisher&gt;&lt;institution&gt;Encysive Pharmaceuticals Inc., 7000 Fannin, Houston, Texas 77030, USA.&lt;/institution&gt;&lt;number&gt;9&lt;/number&gt;&lt;subtype&gt;400&lt;/subtype&gt;&lt;endpage&gt;1174&lt;/endpage&gt;&lt;bundle&gt;&lt;publication&gt;&lt;publisher&gt;Wiley Subscription Services, Inc., A Wiley Company&lt;/publisher&gt;&lt;title&gt;Journal of computational chemistry&lt;/title&gt;&lt;type&gt;-100&lt;/type&gt;&lt;subtype&gt;-100&lt;/subtype&gt;&lt;uuid&gt;38DD4F82-D23A-4C0E-9757-0B1704A2D9CC&lt;/uuid&gt;&lt;/publication&gt;&lt;/bundle&gt;&lt;authors&gt;&lt;author&gt;&lt;firstName&gt;Junmei&lt;/firstName&gt;&lt;lastName&gt;Wang&lt;/lastName&gt;&lt;/author&gt;&lt;author&gt;&lt;firstName&gt;Romain&lt;/firstName&gt;&lt;middleNames&gt;M&lt;/middleNames&gt;&lt;lastName&gt;Wolf&lt;/lastName&gt;&lt;/author&gt;&lt;author&gt;&lt;firstName&gt;James&lt;/firstName&gt;&lt;middleNames&gt;W&lt;/middleNames&gt;&lt;lastName&gt;Caldwell&lt;/lastName&gt;&lt;/author&gt;&lt;author&gt;&lt;firstName&gt;Peter&lt;/firstName&gt;&lt;middleNames&gt;A&lt;/middleNames&gt;&lt;lastName&gt;Kollman&lt;/lastName&gt;&lt;/author&gt;&lt;author&gt;&lt;firstName&gt;David&lt;/firstName&gt;&lt;middleNames&gt;A&lt;/middleNames&gt;&lt;lastName&gt;Case&lt;/lastName&gt;&lt;/author&gt;&lt;/authors&gt;&lt;/publication&gt;&lt;/publications&gt;&lt;cites&gt;&lt;/cites&gt;&lt;/citation&gt;</w:instrText>
      </w:r>
      <w:r w:rsidR="00EF1B33">
        <w:rPr>
          <w:rFonts w:ascii="Helvetica" w:hAnsi="Helvetica"/>
        </w:rPr>
        <w:fldChar w:fldCharType="separate"/>
      </w:r>
      <w:ins w:id="150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20</w:t>
        </w:r>
      </w:ins>
      <w:ins w:id="151" w:author="Albanese, Steven/GSK Graduate School" w:date="2018-02-19T12:39:00Z">
        <w:r w:rsidR="00EF1B33">
          <w:rPr>
            <w:rFonts w:ascii="Helvetica" w:hAnsi="Helvetica"/>
          </w:rPr>
          <w:fldChar w:fldCharType="end"/>
        </w:r>
      </w:ins>
      <w:r w:rsidR="003045CD" w:rsidRPr="00B11A9B">
        <w:rPr>
          <w:rFonts w:ascii="Helvetica" w:hAnsi="Helvetica"/>
        </w:rPr>
        <w:t xml:space="preserve">. Missing ligand parameters were determined using </w:t>
      </w:r>
      <w:r w:rsidR="003045CD" w:rsidRPr="003700EB">
        <w:rPr>
          <w:rFonts w:ascii="Courier" w:hAnsi="Courier"/>
        </w:rPr>
        <w:t>antechamber</w:t>
      </w:r>
      <w:ins w:id="152" w:author="Albanese, Steven/GSK Graduate School" w:date="2018-02-19T12:07:00Z">
        <w:r w:rsidR="0074646A">
          <w:rPr>
            <w:rFonts w:ascii="Courier" w:hAnsi="Courier"/>
          </w:rPr>
          <w:fldChar w:fldCharType="begin"/>
        </w:r>
      </w:ins>
      <w:r w:rsidR="00523CF7">
        <w:rPr>
          <w:rFonts w:ascii="Courier" w:hAnsi="Courier"/>
        </w:rPr>
        <w:instrText xml:space="preserve"> ADDIN PAPERS2_CITATIONS &lt;citation&gt;&lt;uuid&gt;6F61FD04-A2CB-44AE-A027-CB94022BD877&lt;/uuid&gt;&lt;priority&gt;0&lt;/priority&gt;&lt;publications&gt;&lt;publication&gt;&lt;uuid&gt;98D279F8-092A-45A6-A992-05DAB18329B3&lt;/uuid&gt;&lt;volume&gt;25&lt;/volume&gt;&lt;accepted_date&gt;99200512161200000000222000&lt;/accepted_date&gt;&lt;doi&gt;10.1016/j.jmgm.2005.12.005&lt;/doi&gt;&lt;startpage&gt;247&lt;/startpage&gt;&lt;revision_date&gt;99200512161200000000222000&lt;/revision_date&gt;&lt;publication_date&gt;99200610001200000000220000&lt;/publication_date&gt;&lt;url&gt;http://linkinghub.elsevier.com/retrieve/pii/S1093326305001737&lt;/url&gt;&lt;citekey&gt;Wang:2006hp&lt;/citekey&gt;&lt;type&gt;400&lt;/type&gt;&lt;title&gt;Automatic atom type and bond type perception in molecular mechanical calculations.&lt;/title&gt;&lt;submission_date&gt;99200510311200000000222000&lt;/submission_date&gt;&lt;number&gt;2&lt;/number&gt;&lt;institution&gt;College of Chemistry, Peking University, Beijing 100871, China. jwang@encysive.com&lt;/institution&gt;&lt;subtype&gt;400&lt;/subtype&gt;&lt;endpage&gt;260&lt;/endpage&gt;&lt;bundle&gt;&lt;publication&gt;&lt;publisher&gt;Elsevier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unmei&lt;/firstName&gt;&lt;lastName&gt;Wang&lt;/lastName&gt;&lt;/author&gt;&lt;author&gt;&lt;firstName&gt;Wei&lt;/firstName&gt;&lt;lastName&gt;Wang&lt;/lastName&gt;&lt;/author&gt;&lt;author&gt;&lt;firstName&gt;Peter&lt;/firstName&gt;&lt;middleNames&gt;A&lt;/middleNames&gt;&lt;lastName&gt;Kollman&lt;/lastName&gt;&lt;/author&gt;&lt;author&gt;&lt;firstName&gt;David&lt;/firstName&gt;&lt;middleNames&gt;A&lt;/middleNames&gt;&lt;lastName&gt;Case&lt;/lastName&gt;&lt;/author&gt;&lt;/authors&gt;&lt;/publication&gt;&lt;/publications&gt;&lt;cites&gt;&lt;/cites&gt;&lt;/citation&gt;</w:instrText>
      </w:r>
      <w:r w:rsidR="0074646A">
        <w:rPr>
          <w:rFonts w:ascii="Courier" w:hAnsi="Courier"/>
        </w:rPr>
        <w:fldChar w:fldCharType="separate"/>
      </w:r>
      <w:ins w:id="153" w:author="Albanese, Steven/GSK Graduate School" w:date="2018-02-19T12:42:00Z">
        <w:r w:rsidR="00EF1B33">
          <w:rPr>
            <w:rFonts w:ascii="Courier" w:hAnsi="Courier" w:cs="Courier"/>
            <w:vertAlign w:val="superscript"/>
          </w:rPr>
          <w:t>21</w:t>
        </w:r>
      </w:ins>
      <w:ins w:id="154" w:author="Albanese, Steven/GSK Graduate School" w:date="2018-02-19T12:07:00Z">
        <w:r w:rsidR="0074646A">
          <w:rPr>
            <w:rFonts w:ascii="Courier" w:hAnsi="Courier"/>
          </w:rPr>
          <w:fldChar w:fldCharType="end"/>
        </w:r>
      </w:ins>
      <w:r w:rsidR="003045CD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>The ligand was assigned charges using the A</w:t>
      </w:r>
      <w:r w:rsidR="003045CD" w:rsidRPr="00B11A9B">
        <w:rPr>
          <w:rFonts w:ascii="Helvetica" w:hAnsi="Helvetica"/>
        </w:rPr>
        <w:t>M1</w:t>
      </w:r>
      <w:r w:rsidRPr="00B11A9B">
        <w:rPr>
          <w:rFonts w:ascii="Helvetica" w:hAnsi="Helvetica"/>
        </w:rPr>
        <w:t>-B</w:t>
      </w:r>
      <w:r w:rsidR="003045CD" w:rsidRPr="00B11A9B">
        <w:rPr>
          <w:rFonts w:ascii="Helvetica" w:hAnsi="Helvetica"/>
        </w:rPr>
        <w:t>CC</w:t>
      </w:r>
      <w:ins w:id="155" w:author="Albanese, Steven/GSK Graduate School" w:date="2018-02-19T12:40:00Z">
        <w:r w:rsidR="00EF1B33" w:rsidRPr="00EF1B33">
          <w:t xml:space="preserve"> </w:t>
        </w:r>
        <w:r w:rsidR="00EF1B33">
          <w:rPr>
            <w:rFonts w:ascii="Helvetica" w:hAnsi="Helvetica"/>
          </w:rPr>
          <w:fldChar w:fldCharType="begin"/>
        </w:r>
      </w:ins>
      <w:r w:rsidR="00523CF7">
        <w:rPr>
          <w:rFonts w:ascii="Helvetica" w:hAnsi="Helvetica"/>
        </w:rPr>
        <w:instrText xml:space="preserve"> ADDIN PAPERS2_CITATIONS &lt;citation&gt;&lt;uuid&gt;89B8A41B-7A2E-4E7D-A1CE-C2B728E662D0&lt;/uuid&gt;&lt;priority&gt;16&lt;/priority&gt;&lt;publications&gt;&lt;publication&gt;&lt;uuid&gt;FC29DAD3-1D5E-41D6-B253-54A353E33990&lt;/uuid&gt;&lt;volume&gt;23&lt;/volume&gt;&lt;doi&gt;10.1002/jcc.10128&lt;/doi&gt;&lt;startpage&gt;1623&lt;/startpage&gt;&lt;publication_date&gt;99200212011200000000222000&lt;/publication_date&gt;&lt;url&gt;http://onlinelibrary.wiley.com/doi/10.1002/jcc.10128/full&lt;/url&gt;&lt;type&gt;400&lt;/type&gt;&lt;title&gt;Fast, efficient generation of high‐quality atomic charges. AM1‐BCC model: II. Parameterization and validation&lt;/title&gt;&lt;publisher&gt;Wiley Subscription Services, Inc., A Wiley Company&lt;/publisher&gt;&lt;number&gt;16&lt;/number&gt;&lt;subtype&gt;400&lt;/subtype&gt;&lt;endpage&gt;1641&lt;/endpage&gt;&lt;bundle&gt;&lt;publication&gt;&lt;publisher&gt;Wiley Subscription Services, Inc., A Wiley Company&lt;/publisher&gt;&lt;title&gt;Journal of computational chemistry&lt;/title&gt;&lt;type&gt;-100&lt;/type&gt;&lt;subtype&gt;-100&lt;/subtype&gt;&lt;uuid&gt;38DD4F82-D23A-4C0E-9757-0B1704A2D9CC&lt;/uuid&gt;&lt;/publication&gt;&lt;/bundle&gt;&lt;authors&gt;&lt;author&gt;&lt;firstName&gt;Araz&lt;/firstName&gt;&lt;lastName&gt;Jakalian&lt;/lastName&gt;&lt;/author&gt;&lt;author&gt;&lt;firstName&gt;David&lt;/firstName&gt;&lt;middleNames&gt;B&lt;/middleNames&gt;&lt;lastName&gt;Jack&lt;/lastName&gt;&lt;/author&gt;&lt;author&gt;&lt;firstName&gt;Christopher&lt;/firstName&gt;&lt;middleNames&gt;I&lt;/middleNames&gt;&lt;lastName&gt;Bayly&lt;/lastName&gt;&lt;/author&gt;&lt;/authors&gt;&lt;editors&gt;&lt;author&gt;&lt;firstName&gt;Gernot&lt;/firstName&gt;&lt;lastName&gt;Frenking&lt;/lastName&gt;&lt;/author&gt;&lt;author&gt;&lt;firstName&gt;William&lt;/firstName&gt;&lt;middleNames&gt;L&lt;/middleNames&gt;&lt;lastName&gt;Jorgensen&lt;/lastName&gt;&lt;/author&gt;&lt;/editors&gt;&lt;/publication&gt;&lt;publication&gt;&lt;uuid&gt;0CB7D8DD-FBD9-4D17-971C-EE3971DE900E&lt;/uuid&gt;&lt;volume&gt;21&lt;/volume&gt;&lt;doi&gt;10.1002/(SICI)1096-987X(20000130)21:2&amp;lt;132::AID-JCC5&amp;gt;3.0.CO;2-P&lt;/doi&gt;&lt;startpage&gt;132&lt;/startpage&gt;&lt;publication_date&gt;99200001301200000000222000&lt;/publication_date&gt;&lt;url&gt;http://onlinelibrary.wiley.com/doi/10.1002/(SICI)1096-987X(20000130)21:2&amp;lt;132::AID-JCC5&amp;gt;3.0.CO;2-P/full&lt;/url&gt;&lt;type&gt;400&lt;/type&gt;&lt;title&gt;Fast, efficient generation of high‐quality atomic charges. AM1‐BCC model: I. Method&lt;/title&gt;&lt;publisher&gt;John Wiley &amp;amp; Sons, Inc.&lt;/publisher&gt;&lt;number&gt;2&lt;/number&gt;&lt;subtype&gt;400&lt;/subtype&gt;&lt;endpage&gt;146&lt;/endpage&gt;&lt;bundle&gt;&lt;publication&gt;&lt;publisher&gt;Wiley Subscription Services, Inc., A Wiley Company&lt;/publisher&gt;&lt;title&gt;Journal of computational chemistry&lt;/title&gt;&lt;type&gt;-100&lt;/type&gt;&lt;subtype&gt;-100&lt;/subtype&gt;&lt;uuid&gt;38DD4F82-D23A-4C0E-9757-0B1704A2D9CC&lt;/uuid&gt;&lt;/publication&gt;&lt;/bundle&gt;&lt;authors&gt;&lt;author&gt;&lt;firstName&gt;Araz&lt;/firstName&gt;&lt;lastName&gt;Jakalian&lt;/lastName&gt;&lt;/author&gt;&lt;author&gt;&lt;firstName&gt;Bruce&lt;/firstName&gt;&lt;middleNames&gt;L&lt;/middleNames&gt;&lt;lastName&gt;Bush&lt;/lastName&gt;&lt;/author&gt;&lt;author&gt;&lt;firstName&gt;David&lt;/firstName&gt;&lt;middleNames&gt;B&lt;/middleNames&gt;&lt;lastName&gt;Jack&lt;/lastName&gt;&lt;/author&gt;&lt;author&gt;&lt;firstName&gt;Christopher&lt;/firstName&gt;&lt;middleNames&gt;I&lt;/middleNames&gt;&lt;lastName&gt;Bayly&lt;/lastName&gt;&lt;/author&gt;&lt;/authors&gt;&lt;/publication&gt;&lt;/publications&gt;&lt;cites&gt;&lt;/cites&gt;&lt;/citation&gt;</w:instrText>
      </w:r>
      <w:r w:rsidR="00EF1B33">
        <w:rPr>
          <w:rFonts w:ascii="Helvetica" w:hAnsi="Helvetica"/>
        </w:rPr>
        <w:fldChar w:fldCharType="separate"/>
      </w:r>
      <w:ins w:id="156" w:author="Albanese, Steven/GSK Graduate School" w:date="2018-02-19T12:42:00Z">
        <w:r w:rsidR="00EF1B33">
          <w:rPr>
            <w:rFonts w:ascii="Helvetica" w:hAnsi="Helvetica" w:cs="Helvetica"/>
            <w:vertAlign w:val="superscript"/>
          </w:rPr>
          <w:t>22,23</w:t>
        </w:r>
      </w:ins>
      <w:ins w:id="157" w:author="Albanese, Steven/GSK Graduate School" w:date="2018-02-19T12:40:00Z">
        <w:r w:rsidR="00EF1B33">
          <w:rPr>
            <w:rFonts w:ascii="Helvetica" w:hAnsi="Helvetica"/>
          </w:rPr>
          <w:fldChar w:fldCharType="end"/>
        </w:r>
        <w:r w:rsidR="00523CF7">
          <w:t xml:space="preserve"> </w:t>
        </w:r>
      </w:ins>
      <w:ins w:id="158" w:author="Albanese, Steven/GSK Graduate School" w:date="2018-02-19T12:41:00Z">
        <w:r w:rsidR="00EF1B33">
          <w:rPr>
            <w:rFonts w:ascii="Helvetica" w:hAnsi="Helvetica"/>
          </w:rPr>
          <w:t>i</w:t>
        </w:r>
      </w:ins>
      <w:r w:rsidRPr="00B11A9B">
        <w:rPr>
          <w:rFonts w:ascii="Helvetica" w:hAnsi="Helvetica"/>
        </w:rPr>
        <w:t xml:space="preserve">mplementation in </w:t>
      </w:r>
      <w:proofErr w:type="spellStart"/>
      <w:r w:rsidRPr="00B11A9B">
        <w:rPr>
          <w:rFonts w:ascii="Helvetica" w:hAnsi="Helvetica"/>
        </w:rPr>
        <w:t>OpenEye</w:t>
      </w:r>
      <w:proofErr w:type="spellEnd"/>
      <w:r w:rsidR="003045CD" w:rsidRPr="00B11A9B">
        <w:rPr>
          <w:rFonts w:ascii="Helvetica" w:hAnsi="Helvetica"/>
        </w:rPr>
        <w:t xml:space="preserve"> (</w:t>
      </w:r>
      <w:commentRangeStart w:id="159"/>
      <w:proofErr w:type="spellStart"/>
      <w:r w:rsidR="003045CD" w:rsidRPr="003700EB">
        <w:rPr>
          <w:rFonts w:ascii="Courier" w:hAnsi="Courier"/>
        </w:rPr>
        <w:t>OEtoolkit</w:t>
      </w:r>
      <w:proofErr w:type="spellEnd"/>
      <w:r w:rsidR="003045CD" w:rsidRPr="00B11A9B">
        <w:rPr>
          <w:rFonts w:ascii="Helvetica" w:hAnsi="Helvetica"/>
        </w:rPr>
        <w:t xml:space="preserve"> </w:t>
      </w:r>
      <w:r w:rsidR="00617E1F" w:rsidRPr="00B11A9B">
        <w:rPr>
          <w:rFonts w:ascii="Helvetica" w:hAnsi="Helvetica"/>
        </w:rPr>
        <w:t xml:space="preserve">2017.6.1 </w:t>
      </w:r>
      <w:commentRangeEnd w:id="159"/>
      <w:r w:rsidR="00617E1F" w:rsidRPr="00B11A9B">
        <w:rPr>
          <w:rStyle w:val="CommentReference"/>
          <w:rFonts w:ascii="Helvetica" w:hAnsi="Helvetica"/>
        </w:rPr>
        <w:commentReference w:id="159"/>
      </w:r>
      <w:r w:rsidR="003045CD" w:rsidRPr="00B11A9B">
        <w:rPr>
          <w:rFonts w:ascii="Helvetica" w:hAnsi="Helvetica"/>
        </w:rPr>
        <w:t xml:space="preserve">through </w:t>
      </w:r>
      <w:proofErr w:type="spellStart"/>
      <w:r w:rsidR="003045CD" w:rsidRPr="003700EB">
        <w:rPr>
          <w:rFonts w:ascii="Courier" w:hAnsi="Courier"/>
        </w:rPr>
        <w:t>openmoltools</w:t>
      </w:r>
      <w:proofErr w:type="spellEnd"/>
      <w:r w:rsidR="003045CD" w:rsidRPr="00B11A9B">
        <w:rPr>
          <w:rFonts w:ascii="Helvetica" w:hAnsi="Helvetica"/>
        </w:rPr>
        <w:t xml:space="preserve"> 0.8.1). </w:t>
      </w:r>
      <w:r w:rsidRPr="00B11A9B">
        <w:rPr>
          <w:rFonts w:ascii="Helvetica" w:hAnsi="Helvetica"/>
        </w:rPr>
        <w:t xml:space="preserve"> </w:t>
      </w:r>
    </w:p>
    <w:p w14:paraId="5EA321FF" w14:textId="77777777" w:rsidR="00055D0F" w:rsidRPr="00B11A9B" w:rsidRDefault="00055D0F" w:rsidP="000B3CF8">
      <w:pPr>
        <w:jc w:val="both"/>
        <w:rPr>
          <w:rFonts w:ascii="Helvetica" w:hAnsi="Helvetica"/>
          <w:i/>
        </w:rPr>
      </w:pPr>
    </w:p>
    <w:p w14:paraId="497B4741" w14:textId="566E5787" w:rsidR="00452B6D" w:rsidRPr="00B11A9B" w:rsidRDefault="00055D0F" w:rsidP="000B3CF8">
      <w:pPr>
        <w:jc w:val="both"/>
        <w:rPr>
          <w:rFonts w:ascii="Helvetica" w:hAnsi="Helvetica"/>
        </w:rPr>
      </w:pPr>
      <w:r w:rsidRPr="00B11A9B">
        <w:rPr>
          <w:rFonts w:ascii="Helvetica" w:hAnsi="Helvetica"/>
          <w:i/>
        </w:rPr>
        <w:lastRenderedPageBreak/>
        <w:t xml:space="preserve">Minimization. </w:t>
      </w:r>
      <w:r w:rsidR="009C7CC1" w:rsidRPr="00B11A9B">
        <w:rPr>
          <w:rFonts w:ascii="Helvetica" w:hAnsi="Helvetica"/>
        </w:rPr>
        <w:t>Minimization was perform</w:t>
      </w:r>
      <w:r w:rsidR="003045CD" w:rsidRPr="00B11A9B">
        <w:rPr>
          <w:rFonts w:ascii="Helvetica" w:hAnsi="Helvetica"/>
        </w:rPr>
        <w:t>ed</w:t>
      </w:r>
      <w:r w:rsidR="009C7CC1" w:rsidRPr="00B11A9B">
        <w:rPr>
          <w:rFonts w:ascii="Helvetica" w:hAnsi="Helvetica"/>
        </w:rPr>
        <w:t xml:space="preserve"> using the implementation of the L-BFGS</w:t>
      </w:r>
      <w:ins w:id="160" w:author="Albanese, Steven/GSK Graduate School" w:date="2018-02-19T12:44:00Z">
        <w:r w:rsidR="00D455CB">
          <w:rPr>
            <w:rFonts w:ascii="Helvetica" w:hAnsi="Helvetica"/>
          </w:rPr>
          <w:fldChar w:fldCharType="begin"/>
        </w:r>
      </w:ins>
      <w:r w:rsidR="00523CF7">
        <w:rPr>
          <w:rFonts w:ascii="Helvetica" w:hAnsi="Helvetica"/>
        </w:rPr>
        <w:instrText xml:space="preserve"> ADDIN PAPERS2_CITATIONS &lt;citation&gt;&lt;uuid&gt;FC36FB77-9286-4D97-A03E-86820DD3FA5E&lt;/uuid&gt;&lt;priority&gt;0&lt;/priority&gt;&lt;publications&gt;&lt;publication&gt;&lt;volume&gt;35&lt;/volume&gt;&lt;publication_date&gt;99198000001200000000200000&lt;/publication_date&gt;&lt;number&gt;151&lt;/number&gt;&lt;doi&gt;10.1090/S0025-5718-1980-0572855-7&lt;/doi&gt;&lt;startpage&gt;773&lt;/startpage&gt;&lt;title&gt;American Mathematical Society&lt;/title&gt;&lt;uuid&gt;AA3C7EB7-C5C5-40D5-A607-B53D7D67BF9F&lt;/uuid&gt;&lt;subtype&gt;400&lt;/subtype&gt;&lt;endpage&gt;782&lt;/endpage&gt;&lt;type&gt;400&lt;/type&gt;&lt;url&gt;http://www.ams.org/jourcgi/jour-getitem?pii=S0025-5718-1980-0572855-7&lt;/url&gt;&lt;bundle&gt;&lt;publication&gt;&lt;title&gt;Mathematics of Computation&lt;/title&gt;&lt;type&gt;-100&lt;/type&gt;&lt;subtype&gt;-100&lt;/subtype&gt;&lt;uuid&gt;58181C2C-3687-46EC-8334-42C4872DA195&lt;/uuid&gt;&lt;/publication&gt;&lt;/bundle&gt;&lt;authors&gt;&lt;author&gt;&lt;firstName&gt;Jorge&lt;/firstName&gt;&lt;lastName&gt;Nocedal&lt;/lastName&gt;&lt;/author&gt;&lt;/authors&gt;&lt;/publication&gt;&lt;/publications&gt;&lt;cites&gt;&lt;/cites&gt;&lt;/citation&gt;</w:instrText>
      </w:r>
      <w:r w:rsidR="00D455CB">
        <w:rPr>
          <w:rFonts w:ascii="Helvetica" w:hAnsi="Helvetica"/>
        </w:rPr>
        <w:fldChar w:fldCharType="separate"/>
      </w:r>
      <w:ins w:id="161" w:author="Albanese, Steven/GSK Graduate School" w:date="2018-02-19T12:44:00Z">
        <w:r w:rsidR="00D455CB">
          <w:rPr>
            <w:rFonts w:ascii="Helvetica" w:hAnsi="Helvetica" w:cs="Helvetica"/>
            <w:vertAlign w:val="superscript"/>
          </w:rPr>
          <w:t>24</w:t>
        </w:r>
        <w:r w:rsidR="00D455CB">
          <w:rPr>
            <w:rFonts w:ascii="Helvetica" w:hAnsi="Helvetica"/>
          </w:rPr>
          <w:fldChar w:fldCharType="end"/>
        </w:r>
      </w:ins>
      <w:r w:rsidR="009C7CC1" w:rsidRPr="00B11A9B">
        <w:rPr>
          <w:rFonts w:ascii="Helvetica" w:hAnsi="Helvetica"/>
        </w:rPr>
        <w:t xml:space="preserve"> algorithm in </w:t>
      </w:r>
      <w:proofErr w:type="spellStart"/>
      <w:r w:rsidR="009C7CC1" w:rsidRPr="003700EB">
        <w:rPr>
          <w:rFonts w:ascii="Courier" w:hAnsi="Courier"/>
        </w:rPr>
        <w:t>OpenMM</w:t>
      </w:r>
      <w:proofErr w:type="spellEnd"/>
      <w:r w:rsidR="009C7CC1" w:rsidRPr="00B11A9B">
        <w:rPr>
          <w:rFonts w:ascii="Helvetica" w:hAnsi="Helvetica"/>
        </w:rPr>
        <w:t xml:space="preserve"> 7.1.</w:t>
      </w:r>
      <w:r w:rsidR="00CA0CCA" w:rsidRPr="00B11A9B">
        <w:rPr>
          <w:rFonts w:ascii="Helvetica" w:hAnsi="Helvetica"/>
        </w:rPr>
        <w:t>1</w:t>
      </w:r>
      <w:r w:rsidR="00CA0CCA" w:rsidRPr="00B11A9B">
        <w:rPr>
          <w:rFonts w:ascii="Helvetica" w:hAnsi="Helvetica"/>
        </w:rPr>
        <w:fldChar w:fldCharType="begin"/>
      </w:r>
      <w:r w:rsidR="00523CF7">
        <w:rPr>
          <w:rFonts w:ascii="Helvetica" w:hAnsi="Helvetica"/>
        </w:rPr>
        <w:instrText xml:space="preserve"> ADDIN PAPERS2_CITATIONS &lt;citation&gt;&lt;uuid&gt;173A37E9-6521-4CC6-B54C-1FE431147DD3&lt;/uuid&gt;&lt;priority&gt;0&lt;/priority&gt;&lt;publications&gt;&lt;publication&gt;&lt;uuid&gt;F827D3C7-3309-428D-BDF1-D33982E2208E&lt;/uuid&gt;&lt;volume&gt;13&lt;/volume&gt;&lt;accepted_date&gt;99201706271200000000222000&lt;/accepted_date&gt;&lt;doi&gt;10.1371/journal.pcbi.1005659&lt;/doi&gt;&lt;startpage&gt;e1005659&lt;/startpage&gt;&lt;revision_date&gt;99201708091200000000222000&lt;/revision_date&gt;&lt;publication_date&gt;99201707001200000000220000&lt;/publication_date&gt;&lt;url&gt;http://dx.plos.org/10.1371/journal.pcbi.1005659&lt;/url&gt;&lt;type&gt;400&lt;/type&gt;&lt;title&gt;OpenMM 7: Rapid development of high performance algorithms for molecular dynamics.&lt;/title&gt;&lt;publisher&gt;Public Library of Science&lt;/publisher&gt;&lt;submission_date&gt;99201610201200000000222000&lt;/submission_date&gt;&lt;number&gt;7&lt;/number&gt;&lt;institution&gt;Department of Chemistry, Stanford University, Stanford, California, United States of America.&lt;/institution&gt;&lt;subtype&gt;400&lt;/subtype&gt;&lt;bundle&gt;&lt;publication&gt;&lt;title&gt;PLoS Computational Biology&lt;/title&gt;&lt;type&gt;-100&lt;/type&gt;&lt;subtype&gt;-100&lt;/subtype&gt;&lt;uuid&gt;43A9BEFD-97DB-4914-A57A-38325C65914A&lt;/uuid&gt;&lt;/publication&gt;&lt;/bundle&gt;&lt;authors&gt;&lt;author&gt;&lt;firstName&gt;Peter&lt;/firstName&gt;&lt;lastName&gt;Eastman&lt;/lastName&gt;&lt;/author&gt;&lt;author&gt;&lt;firstName&gt;Jason&lt;/firstName&gt;&lt;lastName&gt;Swails&lt;/lastName&gt;&lt;/author&gt;&lt;author&gt;&lt;firstName&gt;John&lt;/firstName&gt;&lt;middleNames&gt;D&lt;/middleNames&gt;&lt;lastName&gt;Chodera&lt;/lastName&gt;&lt;/author&gt;&lt;author&gt;&lt;firstName&gt;Robert&lt;/firstName&gt;&lt;middleNames&gt;T&lt;/middleNames&gt;&lt;lastName&gt;McGibbon&lt;/lastName&gt;&lt;/author&gt;&lt;author&gt;&lt;firstName&gt;Yutong&lt;/firstName&gt;&lt;lastName&gt;Zhao&lt;/lastName&gt;&lt;/author&gt;&lt;author&gt;&lt;firstName&gt;Kyle&lt;/firstName&gt;&lt;middleNames&gt;A&lt;/middleNames&gt;&lt;lastName&gt;Beauchamp&lt;/lastName&gt;&lt;/author&gt;&lt;author&gt;&lt;firstName&gt;Lee-Ping&lt;/firstName&gt;&lt;lastName&gt;Wang&lt;/lastName&gt;&lt;/author&gt;&lt;author&gt;&lt;firstName&gt;Andrew&lt;/firstName&gt;&lt;middleNames&gt;C&lt;/middleNames&gt;&lt;lastName&gt;Simmonett&lt;/lastName&gt;&lt;/author&gt;&lt;author&gt;&lt;firstName&gt;Matthew&lt;/firstName&gt;&lt;middleNames&gt;P&lt;/middleNames&gt;&lt;lastName&gt;Harrigan&lt;/lastName&gt;&lt;/author&gt;&lt;author&gt;&lt;firstName&gt;Chaya&lt;/firstName&gt;&lt;middleNames&gt;D&lt;/middleNames&gt;&lt;lastName&gt;Stern&lt;/lastName&gt;&lt;/author&gt;&lt;author&gt;&lt;firstName&gt;Rafal&lt;/firstName&gt;&lt;middleNames&gt;P&lt;/middleNames&gt;&lt;lastName&gt;Wiewiora&lt;/lastName&gt;&lt;/author&gt;&lt;author&gt;&lt;firstName&gt;Bernard&lt;/firstName&gt;&lt;middleNames&gt;R&lt;/middleNames&gt;&lt;lastName&gt;Brooks&lt;/lastName&gt;&lt;/author&gt;&lt;author&gt;&lt;firstName&gt;Vijay&lt;/firstName&gt;&lt;middleNames&gt;S&lt;/middleNames&gt;&lt;lastName&gt;Pande&lt;/lastName&gt;&lt;/author&gt;&lt;/authors&gt;&lt;editors&gt;&lt;author&gt;&lt;firstName&gt;Robert&lt;/firstName&gt;&lt;lastName&gt;Gentleman&lt;/lastName&gt;&lt;/author&gt;&lt;/edit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ins w:id="162" w:author="Albanese, Steven/GSK Graduate School" w:date="2018-02-19T12:44:00Z">
        <w:r w:rsidR="00D455CB">
          <w:rPr>
            <w:rFonts w:ascii="Helvetica" w:hAnsi="Helvetica" w:cs="Helvetica"/>
            <w:vertAlign w:val="superscript"/>
          </w:rPr>
          <w:t>25</w:t>
        </w:r>
      </w:ins>
      <w:r w:rsidR="00CA0CCA" w:rsidRPr="00B11A9B">
        <w:rPr>
          <w:rFonts w:ascii="Helvetica" w:hAnsi="Helvetica"/>
        </w:rPr>
        <w:fldChar w:fldCharType="end"/>
      </w:r>
      <w:r w:rsidR="009C7CC1" w:rsidRPr="00B11A9B">
        <w:rPr>
          <w:rFonts w:ascii="Helvetica" w:hAnsi="Helvetica"/>
        </w:rPr>
        <w:t xml:space="preserve"> with a tolerance of 1kJ/</w:t>
      </w:r>
      <w:ins w:id="163" w:author="Chodera, John/Sloan Kettering Institute" w:date="2018-02-14T14:22:00Z">
        <w:r w:rsidR="00653ED2">
          <w:rPr>
            <w:rFonts w:ascii="Helvetica" w:hAnsi="Helvetica"/>
          </w:rPr>
          <w:t>/</w:t>
        </w:r>
      </w:ins>
      <w:proofErr w:type="spellStart"/>
      <w:ins w:id="164" w:author="Chodera, John/Sloan Kettering Institute" w:date="2018-02-14T13:16:00Z">
        <w:r w:rsidR="00F87614">
          <w:rPr>
            <w:rFonts w:ascii="Helvetica" w:hAnsi="Helvetica"/>
          </w:rPr>
          <w:t>mol</w:t>
        </w:r>
      </w:ins>
      <w:proofErr w:type="spellEnd"/>
      <w:ins w:id="165" w:author="Chodera, John/Sloan Kettering Institute" w:date="2018-02-14T14:23:00Z">
        <w:r w:rsidR="00653ED2">
          <w:rPr>
            <w:rFonts w:ascii="Helvetica" w:hAnsi="Helvetica"/>
          </w:rPr>
          <w:t>/</w:t>
        </w:r>
      </w:ins>
      <w:r w:rsidR="009C7CC1" w:rsidRPr="00B11A9B">
        <w:rPr>
          <w:rFonts w:ascii="Helvetica" w:hAnsi="Helvetica"/>
        </w:rPr>
        <w:t>nm.</w:t>
      </w:r>
    </w:p>
    <w:p w14:paraId="5CEC5B08" w14:textId="77777777" w:rsidR="00055D0F" w:rsidRPr="00B11A9B" w:rsidRDefault="00055D0F" w:rsidP="000B3CF8">
      <w:pPr>
        <w:jc w:val="both"/>
        <w:rPr>
          <w:rFonts w:ascii="Helvetica" w:hAnsi="Helvetica"/>
          <w:i/>
        </w:rPr>
      </w:pPr>
    </w:p>
    <w:p w14:paraId="19695FE8" w14:textId="3ABE19BF" w:rsidR="00452B6D" w:rsidRPr="00B11A9B" w:rsidRDefault="00452B6D" w:rsidP="000B3CF8">
      <w:pPr>
        <w:jc w:val="both"/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Production Simulation. </w:t>
      </w:r>
      <w:r w:rsidR="003045CD" w:rsidRPr="00B11A9B">
        <w:rPr>
          <w:rFonts w:ascii="Helvetica" w:hAnsi="Helvetica"/>
        </w:rPr>
        <w:t xml:space="preserve">Production simulation was run using </w:t>
      </w:r>
      <w:r w:rsidR="003045CD" w:rsidRPr="003700EB">
        <w:rPr>
          <w:rFonts w:ascii="Courier" w:hAnsi="Courier"/>
        </w:rPr>
        <w:t>YANK</w:t>
      </w:r>
      <w:r w:rsidR="003045CD" w:rsidRPr="00B11A9B">
        <w:rPr>
          <w:rFonts w:ascii="Helvetica" w:hAnsi="Helvetica"/>
        </w:rPr>
        <w:t xml:space="preserve"> 0.19.4</w:t>
      </w:r>
      <w:ins w:id="166" w:author="Albanese, Steven/GSK Graduate School" w:date="2018-02-19T12:45:00Z">
        <w:r w:rsidR="00D455CB">
          <w:rPr>
            <w:rFonts w:ascii="Helvetica" w:hAnsi="Helvetica"/>
          </w:rPr>
          <w:fldChar w:fldCharType="begin"/>
        </w:r>
      </w:ins>
      <w:r w:rsidR="00523CF7">
        <w:rPr>
          <w:rFonts w:ascii="Helvetica" w:hAnsi="Helvetica"/>
        </w:rPr>
        <w:instrText xml:space="preserve"> ADDIN PAPERS2_CITATIONS &lt;citation&gt;&lt;uuid&gt;6AD1EF66-EA71-4834-A31A-D1CEEE69143A&lt;/uuid&gt;&lt;priority&gt;0&lt;/priority&gt;&lt;publications&gt;&lt;publication&gt;&lt;uuid&gt;CCE9D788-726F-41D9-84E1-21FB9FC91607&lt;/uuid&gt;&lt;volume&gt;27&lt;/volume&gt;&lt;accepted_date&gt;99201310281200000000222000&lt;/accepted_date&gt;&lt;doi&gt;10.1007/s10822-013-9689-8&lt;/doi&gt;&lt;startpage&gt;989&lt;/startpage&gt;&lt;publication_date&gt;99201312001200000000220000&lt;/publication_date&gt;&lt;url&gt;http://link.springer.com/10.1007/s10822-013-9689-8&lt;/url&gt;&lt;citekey&gt;Wang:2013es&lt;/citekey&gt;&lt;type&gt;400&lt;/type&gt;&lt;title&gt;Identifying ligand binding sites and poses using GPU-accelerated Hamiltonian replica exchange molecular dynamics.&lt;/title&gt;&lt;submission_date&gt;99201307061200000000222000&lt;/submission_date&gt;&lt;number&gt;12&lt;/number&gt;&lt;institution&gt;Department of Chemical Engineering, University of Virginia, Charlottesville, VA, USA.&lt;/institution&gt;&lt;subtype&gt;400&lt;/subtype&gt;&lt;endpage&gt;1007&lt;/endpage&gt;&lt;bundle&gt;&lt;publication&gt;&lt;title&gt;Journal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Kai&lt;/firstName&gt;&lt;lastName&gt;Wang&lt;/lastName&gt;&lt;/author&gt;&lt;author&gt;&lt;firstName&gt;John&lt;/firstName&gt;&lt;middleNames&gt;D&lt;/middleNames&gt;&lt;lastName&gt;Chodera&lt;/lastName&gt;&lt;/author&gt;&lt;author&gt;&lt;firstName&gt;Yanzhi&lt;/firstName&gt;&lt;lastName&gt;Yang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D455CB">
        <w:rPr>
          <w:rFonts w:ascii="Helvetica" w:hAnsi="Helvetica"/>
        </w:rPr>
        <w:fldChar w:fldCharType="separate"/>
      </w:r>
      <w:ins w:id="167" w:author="Albanese, Steven/GSK Graduate School" w:date="2018-02-19T13:12:00Z">
        <w:r w:rsidR="00523CF7">
          <w:rPr>
            <w:rFonts w:ascii="Helvetica" w:hAnsi="Helvetica" w:cs="Helvetica"/>
            <w:vertAlign w:val="superscript"/>
          </w:rPr>
          <w:t>26</w:t>
        </w:r>
      </w:ins>
      <w:ins w:id="168" w:author="Albanese, Steven/GSK Graduate School" w:date="2018-02-19T12:45:00Z">
        <w:r w:rsidR="00D455CB">
          <w:rPr>
            <w:rFonts w:ascii="Helvetica" w:hAnsi="Helvetica"/>
          </w:rPr>
          <w:fldChar w:fldCharType="end"/>
        </w:r>
      </w:ins>
      <w:r w:rsidR="003045CD" w:rsidRPr="00B11A9B">
        <w:rPr>
          <w:rFonts w:ascii="Helvetica" w:hAnsi="Helvetica"/>
        </w:rPr>
        <w:t xml:space="preserve"> using </w:t>
      </w:r>
      <w:proofErr w:type="spellStart"/>
      <w:r w:rsidR="003045CD" w:rsidRPr="003700EB">
        <w:rPr>
          <w:rFonts w:ascii="Courier" w:hAnsi="Courier"/>
        </w:rPr>
        <w:t>OpenMMTools</w:t>
      </w:r>
      <w:proofErr w:type="spellEnd"/>
      <w:r w:rsidR="003045CD" w:rsidRPr="00B11A9B">
        <w:rPr>
          <w:rFonts w:ascii="Helvetica" w:hAnsi="Helvetica"/>
        </w:rPr>
        <w:t xml:space="preserve"> 0.13.4. </w:t>
      </w:r>
      <w:r w:rsidR="00055D0F" w:rsidRPr="00B11A9B">
        <w:rPr>
          <w:rFonts w:ascii="Helvetica" w:hAnsi="Helvetica"/>
        </w:rPr>
        <w:t xml:space="preserve">The ligand was </w:t>
      </w:r>
      <w:r w:rsidR="003045CD" w:rsidRPr="00B11A9B">
        <w:rPr>
          <w:rFonts w:ascii="Helvetica" w:hAnsi="Helvetica"/>
        </w:rPr>
        <w:t>confined to the binding site u</w:t>
      </w:r>
      <w:r w:rsidR="00055D0F" w:rsidRPr="00B11A9B">
        <w:rPr>
          <w:rFonts w:ascii="Helvetica" w:hAnsi="Helvetica"/>
        </w:rPr>
        <w:t>sing a Harmonic restraint</w:t>
      </w:r>
      <w:r w:rsidR="003045CD" w:rsidRPr="00B11A9B">
        <w:rPr>
          <w:rFonts w:ascii="Helvetica" w:hAnsi="Helvetica"/>
        </w:rPr>
        <w:t xml:space="preserve"> (K =</w:t>
      </w:r>
      <w:ins w:id="169" w:author="Chodera, John/Sloan Kettering Institute" w:date="2018-02-14T14:22:00Z">
        <w:r w:rsidR="00653ED2">
          <w:rPr>
            <w:rFonts w:ascii="Helvetica" w:hAnsi="Helvetica"/>
          </w:rPr>
          <w:t xml:space="preserve"> </w:t>
        </w:r>
      </w:ins>
      <w:r w:rsidR="003045CD" w:rsidRPr="00B11A9B">
        <w:rPr>
          <w:rFonts w:ascii="Helvetica" w:hAnsi="Helvetica"/>
        </w:rPr>
        <w:t>0.33 kcal/</w:t>
      </w:r>
      <w:proofErr w:type="spellStart"/>
      <w:r w:rsidR="003045CD" w:rsidRPr="00B11A9B">
        <w:rPr>
          <w:rFonts w:ascii="Helvetica" w:hAnsi="Helvetica"/>
        </w:rPr>
        <w:t>mol</w:t>
      </w:r>
      <w:proofErr w:type="spellEnd"/>
      <w:ins w:id="170" w:author="Chodera, John/Sloan Kettering Institute" w:date="2018-02-14T14:22:00Z">
        <w:r w:rsidR="00653ED2">
          <w:rPr>
            <w:rFonts w:ascii="Helvetica" w:hAnsi="Helvetica"/>
          </w:rPr>
          <w:t>/</w:t>
        </w:r>
      </w:ins>
      <w:r w:rsidR="003045CD" w:rsidRPr="00B11A9B">
        <w:rPr>
          <w:rFonts w:ascii="Helvetica" w:hAnsi="Helvetica"/>
        </w:rPr>
        <w:t>Å</w:t>
      </w:r>
      <w:r w:rsidR="009E5463" w:rsidRPr="00B11A9B">
        <w:rPr>
          <w:rFonts w:ascii="Helvetica" w:hAnsi="Helvetica"/>
          <w:vertAlign w:val="superscript"/>
        </w:rPr>
        <w:t>2</w:t>
      </w:r>
      <w:r w:rsidR="009E5463" w:rsidRPr="00B11A9B">
        <w:rPr>
          <w:rFonts w:ascii="Helvetica" w:hAnsi="Helvetica"/>
        </w:rPr>
        <w:t>)</w:t>
      </w:r>
      <w:r w:rsidR="00055D0F" w:rsidRPr="00B11A9B">
        <w:rPr>
          <w:rFonts w:ascii="Helvetica" w:hAnsi="Helvetica"/>
        </w:rPr>
        <w:t xml:space="preserve"> centered on </w:t>
      </w:r>
      <w:commentRangeStart w:id="171"/>
      <w:r w:rsidR="00055D0F" w:rsidRPr="00B11A9B">
        <w:rPr>
          <w:rFonts w:ascii="Helvetica" w:hAnsi="Helvetica"/>
        </w:rPr>
        <w:t xml:space="preserve">the following residues </w:t>
      </w:r>
      <w:commentRangeEnd w:id="171"/>
      <w:r w:rsidR="00721C72">
        <w:rPr>
          <w:rStyle w:val="CommentReference"/>
        </w:rPr>
        <w:commentReference w:id="171"/>
      </w:r>
      <w:r w:rsidR="00055D0F" w:rsidRPr="00B11A9B">
        <w:rPr>
          <w:rFonts w:ascii="Helvetica" w:hAnsi="Helvetica"/>
        </w:rPr>
        <w:t xml:space="preserve">in the receptor: 2, 4, 46, 76, 78, and 80. </w:t>
      </w:r>
      <w:r w:rsidRPr="00B11A9B">
        <w:rPr>
          <w:rFonts w:ascii="Helvetica" w:hAnsi="Helvetica"/>
        </w:rPr>
        <w:t xml:space="preserve">The calculation was performed using </w:t>
      </w:r>
      <w:ins w:id="172" w:author="Chodera, John/Sloan Kettering Institute" w:date="2018-02-14T14:43:00Z">
        <w:r w:rsidR="00721C72">
          <w:rPr>
            <w:rFonts w:ascii="Helvetica" w:hAnsi="Helvetica"/>
          </w:rPr>
          <w:t xml:space="preserve">particle mesh </w:t>
        </w:r>
        <w:proofErr w:type="spellStart"/>
        <w:r w:rsidR="00721C72">
          <w:rPr>
            <w:rFonts w:ascii="Helvetica" w:hAnsi="Helvetica"/>
          </w:rPr>
          <w:t>Ewald</w:t>
        </w:r>
        <w:proofErr w:type="spellEnd"/>
        <w:r w:rsidR="00721C72">
          <w:rPr>
            <w:rFonts w:ascii="Helvetica" w:hAnsi="Helvetica"/>
          </w:rPr>
          <w:t xml:space="preserve"> (</w:t>
        </w:r>
      </w:ins>
      <w:r w:rsidRPr="00B11A9B">
        <w:rPr>
          <w:rFonts w:ascii="Helvetica" w:hAnsi="Helvetica"/>
        </w:rPr>
        <w:t>PME</w:t>
      </w:r>
      <w:ins w:id="173" w:author="Chodera, John/Sloan Kettering Institute" w:date="2018-02-14T14:43:00Z">
        <w:r w:rsidR="00721C72">
          <w:rPr>
            <w:rFonts w:ascii="Helvetica" w:hAnsi="Helvetica"/>
          </w:rPr>
          <w:t>)</w:t>
        </w:r>
      </w:ins>
      <w:ins w:id="174" w:author="Albanese, Steven/GSK Graduate School" w:date="2018-02-19T12:46:00Z">
        <w:r w:rsidR="00D455CB">
          <w:rPr>
            <w:rFonts w:ascii="Helvetica" w:hAnsi="Helvetica"/>
          </w:rPr>
          <w:fldChar w:fldCharType="begin"/>
        </w:r>
      </w:ins>
      <w:r w:rsidR="00523CF7">
        <w:rPr>
          <w:rFonts w:ascii="Helvetica" w:hAnsi="Helvetica"/>
        </w:rPr>
        <w:instrText xml:space="preserve"> ADDIN PAPERS2_CITATIONS &lt;citation&gt;&lt;uuid&gt;F0C3B639-000F-4DDC-A0FA-3C64296B7F95&lt;/uuid&gt;&lt;priority&gt;0&lt;/priority&gt;&lt;publications&gt;&lt;publication&gt;&lt;uuid&gt;D4C2B2F0-4811-471D-B16A-F0E4A9B07958&lt;/uuid&gt;&lt;volume&gt;98&lt;/volume&gt;&lt;doi&gt;10.1063/1.464397&lt;/doi&gt;&lt;startpage&gt;10089&lt;/startpage&gt;&lt;publication_date&gt;99199808311200000000222000&lt;/publication_date&gt;&lt;url&gt;http://aip.scitation.org/doi/10.1063/1.464397&lt;/url&gt;&lt;type&gt;400&lt;/type&gt;&lt;title&gt;Particle mesh Ewald: An N</w:instrText>
      </w:r>
      <w:r w:rsidR="00523CF7">
        <w:rPr>
          <w:rFonts w:ascii="Orator Std Slanted" w:hAnsi="Orator Std Slanted" w:cs="Orator Std Slanted"/>
        </w:rPr>
        <w:instrText>⋅</w:instrText>
      </w:r>
      <w:r w:rsidR="00523CF7">
        <w:rPr>
          <w:rFonts w:ascii="Helvetica" w:hAnsi="Helvetica"/>
        </w:rPr>
        <w:instrText>log(N) method for Ewald sums in large systems&lt;/title&gt;&lt;publisher&gt;American Institute of Physics&lt;/publisher&gt;&lt;number&gt;12&lt;/number&gt;&lt;subtype&gt;400&lt;/subtype&gt;&lt;endpage&gt;10092&lt;/endpage&gt;&lt;bundle&gt;&lt;publication&gt;&lt;publisher&gt;AIP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Tom&lt;/firstName&gt;&lt;lastName&gt;Darden&lt;/lastName&gt;&lt;/author&gt;&lt;author&gt;&lt;firstName&gt;Darrin&lt;/firstName&gt;&lt;lastName&gt;York&lt;/lastName&gt;&lt;/author&gt;&lt;author&gt;&lt;firstName&gt;Lee&lt;/firstName&gt;&lt;lastName&gt;Pedersen&lt;/lastName&gt;&lt;/author&gt;&lt;/authors&gt;&lt;/publication&gt;&lt;/publications&gt;&lt;cites&gt;&lt;/cites&gt;&lt;/citation&gt;</w:instrText>
      </w:r>
      <w:r w:rsidR="00D455CB">
        <w:rPr>
          <w:rFonts w:ascii="Helvetica" w:hAnsi="Helvetica"/>
        </w:rPr>
        <w:fldChar w:fldCharType="separate"/>
      </w:r>
      <w:ins w:id="175" w:author="Albanese, Steven/GSK Graduate School" w:date="2018-02-19T13:12:00Z">
        <w:r w:rsidR="00523CF7">
          <w:rPr>
            <w:rFonts w:ascii="Helvetica" w:hAnsi="Helvetica" w:cs="Helvetica"/>
            <w:vertAlign w:val="superscript"/>
          </w:rPr>
          <w:t>27</w:t>
        </w:r>
      </w:ins>
      <w:ins w:id="176" w:author="Albanese, Steven/GSK Graduate School" w:date="2018-02-19T12:46:00Z">
        <w:r w:rsidR="00D455CB">
          <w:rPr>
            <w:rFonts w:ascii="Helvetica" w:hAnsi="Helvetica"/>
          </w:rPr>
          <w:fldChar w:fldCharType="end"/>
        </w:r>
      </w:ins>
      <w:ins w:id="177" w:author="Chodera, John/Sloan Kettering Institute" w:date="2018-02-14T14:43:00Z">
        <w:r w:rsidR="00721C72">
          <w:rPr>
            <w:rFonts w:ascii="Helvetica" w:hAnsi="Helvetica"/>
          </w:rPr>
          <w:t xml:space="preserve"> electrostatics</w:t>
        </w:r>
        <w:r w:rsidR="004F07E9">
          <w:rPr>
            <w:rFonts w:ascii="Helvetica" w:hAnsi="Helvetica"/>
          </w:rPr>
          <w:t xml:space="preserve"> with default </w:t>
        </w:r>
      </w:ins>
      <w:ins w:id="178" w:author="Chodera, John/Sloan Kettering Institute" w:date="2018-02-14T14:46:00Z">
        <w:r w:rsidR="00F6331B">
          <w:rPr>
            <w:rFonts w:ascii="Helvetica" w:hAnsi="Helvetica"/>
          </w:rPr>
          <w:t xml:space="preserve">YANK </w:t>
        </w:r>
      </w:ins>
      <w:ins w:id="179" w:author="Chodera, John/Sloan Kettering Institute" w:date="2018-02-14T14:43:00Z">
        <w:r w:rsidR="004F07E9">
          <w:rPr>
            <w:rFonts w:ascii="Helvetica" w:hAnsi="Helvetica"/>
          </w:rPr>
          <w:t>settings</w:t>
        </w:r>
      </w:ins>
      <w:r w:rsidRPr="00B11A9B">
        <w:rPr>
          <w:rFonts w:ascii="Helvetica" w:hAnsi="Helvetica"/>
        </w:rPr>
        <w:t xml:space="preserve"> with a </w:t>
      </w:r>
      <w:ins w:id="180" w:author="Chodera, John/Sloan Kettering Institute" w:date="2018-02-14T14:44:00Z">
        <w:r w:rsidR="004F07E9">
          <w:rPr>
            <w:rFonts w:ascii="Helvetica" w:hAnsi="Helvetica"/>
          </w:rPr>
          <w:t xml:space="preserve">real-space </w:t>
        </w:r>
      </w:ins>
      <w:r w:rsidRPr="00B11A9B">
        <w:rPr>
          <w:rFonts w:ascii="Helvetica" w:hAnsi="Helvetica"/>
        </w:rPr>
        <w:t xml:space="preserve">cutoff </w:t>
      </w:r>
      <w:ins w:id="181" w:author="Chodera, John/Sloan Kettering Institute" w:date="2018-02-14T14:42:00Z">
        <w:r w:rsidR="004248BB">
          <w:rPr>
            <w:rFonts w:ascii="Helvetica" w:hAnsi="Helvetica"/>
          </w:rPr>
          <w:t>of</w:t>
        </w:r>
      </w:ins>
      <w:r w:rsidRPr="00B11A9B">
        <w:rPr>
          <w:rFonts w:ascii="Helvetica" w:hAnsi="Helvetica"/>
        </w:rPr>
        <w:t xml:space="preserve"> 9Å</w:t>
      </w:r>
      <w:ins w:id="182" w:author="Chodera, John/Sloan Kettering Institute" w:date="2018-02-14T14:44:00Z">
        <w:r w:rsidR="004F07E9">
          <w:rPr>
            <w:rFonts w:ascii="Helvetica" w:hAnsi="Helvetica"/>
          </w:rPr>
          <w:t xml:space="preserve">. </w:t>
        </w:r>
      </w:ins>
      <w:ins w:id="183" w:author="Chodera, John/Sloan Kettering Institute" w:date="2018-02-14T14:45:00Z">
        <w:r w:rsidR="00E82D8B">
          <w:rPr>
            <w:rFonts w:ascii="Helvetica" w:hAnsi="Helvetica"/>
          </w:rPr>
          <w:t xml:space="preserve">A long-range </w:t>
        </w:r>
      </w:ins>
      <w:ins w:id="184" w:author="Chodera, John/Sloan Kettering Institute" w:date="2018-02-14T14:50:00Z">
        <w:r w:rsidR="00CF013C">
          <w:rPr>
            <w:rFonts w:ascii="Helvetica" w:hAnsi="Helvetica"/>
          </w:rPr>
          <w:t xml:space="preserve">isotropic </w:t>
        </w:r>
      </w:ins>
      <w:ins w:id="185" w:author="Chodera, John/Sloan Kettering Institute" w:date="2018-02-14T14:45:00Z">
        <w:r w:rsidR="00E82D8B">
          <w:rPr>
            <w:rFonts w:ascii="Helvetica" w:hAnsi="Helvetica"/>
          </w:rPr>
          <w:t xml:space="preserve">dispersion correction was </w:t>
        </w:r>
      </w:ins>
      <w:ins w:id="186" w:author="Chodera, John/Sloan Kettering Institute" w:date="2018-02-14T14:50:00Z">
        <w:r w:rsidR="00CF013C">
          <w:rPr>
            <w:rFonts w:ascii="Helvetica" w:hAnsi="Helvetica"/>
          </w:rPr>
          <w:t>applied</w:t>
        </w:r>
      </w:ins>
      <w:ins w:id="187" w:author="Chodera, John/Sloan Kettering Institute" w:date="2018-02-14T14:45:00Z">
        <w:r w:rsidR="00E82D8B">
          <w:rPr>
            <w:rFonts w:ascii="Helvetica" w:hAnsi="Helvetica"/>
          </w:rPr>
          <w:t xml:space="preserve"> to correct for </w:t>
        </w:r>
        <w:commentRangeStart w:id="188"/>
        <w:r w:rsidR="00E82D8B">
          <w:rPr>
            <w:rFonts w:ascii="Helvetica" w:hAnsi="Helvetica"/>
          </w:rPr>
          <w:t xml:space="preserve">truncation of the </w:t>
        </w:r>
        <w:proofErr w:type="spellStart"/>
        <w:r w:rsidR="00E82D8B">
          <w:rPr>
            <w:rFonts w:ascii="Helvetica" w:hAnsi="Helvetica"/>
          </w:rPr>
          <w:t>Lennard</w:t>
        </w:r>
        <w:proofErr w:type="spellEnd"/>
        <w:r w:rsidR="00E82D8B">
          <w:rPr>
            <w:rFonts w:ascii="Helvetica" w:hAnsi="Helvetica"/>
          </w:rPr>
          <w:t>-Jones potential at 9</w:t>
        </w:r>
        <w:r w:rsidR="00E82D8B" w:rsidRPr="00B11A9B">
          <w:rPr>
            <w:rFonts w:ascii="Helvetica" w:hAnsi="Helvetica"/>
          </w:rPr>
          <w:t>Å</w:t>
        </w:r>
        <w:commentRangeEnd w:id="188"/>
        <w:r w:rsidR="001710CC">
          <w:rPr>
            <w:rStyle w:val="CommentReference"/>
          </w:rPr>
          <w:commentReference w:id="188"/>
        </w:r>
        <w:r w:rsidR="00E82D8B">
          <w:rPr>
            <w:rFonts w:ascii="Helvetica" w:hAnsi="Helvetica"/>
          </w:rPr>
          <w:t xml:space="preserve">. </w:t>
        </w:r>
      </w:ins>
      <w:ins w:id="189" w:author="Chodera, John/Sloan Kettering Institute" w:date="2018-02-14T14:44:00Z">
        <w:r w:rsidR="004F07E9">
          <w:rPr>
            <w:rFonts w:ascii="Helvetica" w:hAnsi="Helvetica"/>
          </w:rPr>
          <w:t>The system was automatically solvated with TIP</w:t>
        </w:r>
      </w:ins>
      <w:ins w:id="190" w:author="Albanese, Steven/GSK Graduate School" w:date="2018-02-19T12:47:00Z">
        <w:r w:rsidR="00D455CB">
          <w:rPr>
            <w:rFonts w:ascii="Helvetica" w:hAnsi="Helvetica"/>
          </w:rPr>
          <w:t>3</w:t>
        </w:r>
      </w:ins>
      <w:ins w:id="191" w:author="Chodera, John/Sloan Kettering Institute" w:date="2018-02-14T14:44:00Z">
        <w:r w:rsidR="004F07E9">
          <w:rPr>
            <w:rFonts w:ascii="Helvetica" w:hAnsi="Helvetica"/>
          </w:rPr>
          <w:t>P</w:t>
        </w:r>
      </w:ins>
      <w:ins w:id="192" w:author="Albanese, Steven/GSK Graduate School" w:date="2018-02-19T13:12:00Z">
        <w:r w:rsidR="00523CF7">
          <w:rPr>
            <w:rFonts w:ascii="Helvetica" w:hAnsi="Helvetica"/>
          </w:rPr>
          <w:fldChar w:fldCharType="begin"/>
        </w:r>
        <w:r w:rsidR="00523CF7">
          <w:rPr>
            <w:rFonts w:ascii="Helvetica" w:hAnsi="Helvetica"/>
          </w:rPr>
          <w:instrText xml:space="preserve"> ADDIN PAPERS2_CITATIONS &lt;citation&gt;&lt;uuid&gt;BA8634BD-0211-428D-8D3B-F5B1BB7AF538&lt;/uuid&gt;&lt;priority&gt;21&lt;/priority&gt;&lt;publications&gt;&lt;publication&gt;&lt;uuid&gt;CD12D58A-3078-4F9C-B5FF-9A40E67E3C1D&lt;/uuid&gt;&lt;volume&gt;79&lt;/volume&gt;&lt;doi&gt;10.1063/1.445869&lt;/doi&gt;&lt;startpage&gt;926&lt;/startpage&gt;&lt;publication_date&gt;99199808311200000000222000&lt;/publication_date&gt;&lt;url&gt;http://aip.scitation.org/doi/10.1063/1.445869&lt;/url&gt;&lt;type&gt;400&lt;/type&gt;&lt;title&gt;Comparison of simple potential functions for simulating liquid water&lt;/title&gt;&lt;publisher&gt;American Institute of Physics&lt;/publisher&gt;&lt;number&gt;2&lt;/number&gt;&lt;subtype&gt;400&lt;/subtype&gt;&lt;endpage&gt;935&lt;/endpage&gt;&lt;bundle&gt;&lt;publication&gt;&lt;publisher&gt;AIP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William&lt;/firstName&gt;&lt;middleNames&gt;L&lt;/middleNames&gt;&lt;lastName&gt;Jorgensen&lt;/lastName&gt;&lt;/author&gt;&lt;author&gt;&lt;firstName&gt;Jayaraman&lt;/firstName&gt;&lt;lastName&gt;Chandrasekhar&lt;/lastName&gt;&lt;/author&gt;&lt;author&gt;&lt;firstName&gt;Jeffry&lt;/firstName&gt;&lt;middleNames&gt;D&lt;/middleNames&gt;&lt;lastName&gt;Madura&lt;/lastName&gt;&lt;/author&gt;&lt;author&gt;&lt;firstName&gt;Roger&lt;/firstName&gt;&lt;middleNames&gt;W&lt;/middleNames&gt;&lt;lastName&gt;Impey&lt;/lastName&gt;&lt;/author&gt;&lt;author&gt;&lt;firstName&gt;Michael&lt;/firstName&gt;&lt;middleNames&gt;L&lt;/middleNames&gt;&lt;lastName&gt;Klein&lt;/lastName&gt;&lt;/author&gt;&lt;/authors&gt;&lt;/publication&gt;&lt;/publications&gt;&lt;cites&gt;&lt;/cites&gt;&lt;/citation&gt;</w:instrText>
        </w:r>
      </w:ins>
      <w:r w:rsidR="00523CF7">
        <w:rPr>
          <w:rFonts w:ascii="Helvetica" w:hAnsi="Helvetica"/>
        </w:rPr>
        <w:fldChar w:fldCharType="separate"/>
      </w:r>
      <w:ins w:id="193" w:author="Albanese, Steven/GSK Graduate School" w:date="2018-02-19T13:12:00Z">
        <w:r w:rsidR="00523CF7">
          <w:rPr>
            <w:rFonts w:ascii="Helvetica" w:hAnsi="Helvetica" w:cs="Helvetica"/>
            <w:vertAlign w:val="superscript"/>
          </w:rPr>
          <w:t>28</w:t>
        </w:r>
        <w:r w:rsidR="00523CF7">
          <w:rPr>
            <w:rFonts w:ascii="Helvetica" w:hAnsi="Helvetica"/>
          </w:rPr>
          <w:fldChar w:fldCharType="end"/>
        </w:r>
      </w:ins>
      <w:ins w:id="194" w:author="Albanese, Steven/GSK Graduate School" w:date="2018-02-19T12:51:00Z">
        <w:r w:rsidR="00D455CB" w:rsidRPr="00D455CB" w:rsidDel="00D455CB">
          <w:rPr>
            <w:rFonts w:ascii="Helvetica" w:hAnsi="Helvetica"/>
          </w:rPr>
          <w:t xml:space="preserve"> </w:t>
        </w:r>
      </w:ins>
      <w:ins w:id="195" w:author="Chodera, John/Sloan Kettering Institute" w:date="2018-02-14T14:44:00Z">
        <w:r w:rsidR="004F07E9" w:rsidRPr="00B11A9B">
          <w:rPr>
            <w:rFonts w:ascii="Helvetica" w:hAnsi="Helvetica"/>
          </w:rPr>
          <w:t xml:space="preserve"> solvent</w:t>
        </w:r>
      </w:ins>
      <w:r w:rsidRPr="00B11A9B">
        <w:rPr>
          <w:rFonts w:ascii="Helvetica" w:hAnsi="Helvetica"/>
        </w:rPr>
        <w:t xml:space="preserve"> and </w:t>
      </w:r>
      <w:commentRangeStart w:id="196"/>
      <w:r w:rsidR="009E5463" w:rsidRPr="00B11A9B">
        <w:rPr>
          <w:rFonts w:ascii="Helvetica" w:hAnsi="Helvetica"/>
        </w:rPr>
        <w:t xml:space="preserve">four neutralizing </w:t>
      </w:r>
      <w:proofErr w:type="spellStart"/>
      <w:r w:rsidR="009E5463" w:rsidRPr="00B11A9B">
        <w:rPr>
          <w:rFonts w:ascii="Helvetica" w:hAnsi="Helvetica"/>
        </w:rPr>
        <w:t>Cl</w:t>
      </w:r>
      <w:proofErr w:type="spellEnd"/>
      <w:ins w:id="197" w:author="Chodera, John/Sloan Kettering Institute" w:date="2018-02-14T14:44:00Z">
        <w:r w:rsidR="004F07E9" w:rsidRPr="00B11A9B">
          <w:rPr>
            <w:rFonts w:ascii="Helvetica" w:hAnsi="Helvetica"/>
            <w:vertAlign w:val="superscript"/>
          </w:rPr>
          <w:t>-</w:t>
        </w:r>
        <w:r w:rsidR="004F07E9">
          <w:rPr>
            <w:rFonts w:ascii="Helvetica" w:hAnsi="Helvetica"/>
            <w:vertAlign w:val="superscript"/>
          </w:rPr>
          <w:t xml:space="preserve"> </w:t>
        </w:r>
        <w:r w:rsidR="004F07E9">
          <w:rPr>
            <w:rFonts w:ascii="Helvetica" w:hAnsi="Helvetica"/>
          </w:rPr>
          <w:t>ions</w:t>
        </w:r>
        <w:commentRangeEnd w:id="196"/>
        <w:r w:rsidR="004F07E9">
          <w:rPr>
            <w:rStyle w:val="CommentReference"/>
          </w:rPr>
          <w:commentReference w:id="196"/>
        </w:r>
      </w:ins>
      <w:ins w:id="198" w:author="Albanese, Steven/GSK Graduate School" w:date="2018-02-19T12:44:00Z">
        <w:r w:rsidR="00D455CB">
          <w:rPr>
            <w:rFonts w:ascii="Helvetica" w:hAnsi="Helvetica"/>
          </w:rPr>
          <w:t xml:space="preserve">. </w:t>
        </w:r>
      </w:ins>
      <w:ins w:id="199" w:author="Chodera, John/Sloan Kettering Institute" w:date="2018-02-14T14:46:00Z">
        <w:r w:rsidR="00362BA1">
          <w:rPr>
            <w:rFonts w:ascii="Helvetica" w:hAnsi="Helvetica"/>
          </w:rPr>
          <w:t xml:space="preserve">Production alchemical Hamiltonian exchange free energy </w:t>
        </w:r>
      </w:ins>
      <w:r w:rsidR="00055D0F" w:rsidRPr="00B11A9B">
        <w:rPr>
          <w:rFonts w:ascii="Helvetica" w:hAnsi="Helvetica"/>
        </w:rPr>
        <w:t>calculation</w:t>
      </w:r>
      <w:ins w:id="200" w:author="Chodera, John/Sloan Kettering Institute" w:date="2018-02-14T14:46:00Z">
        <w:r w:rsidR="00362BA1">
          <w:rPr>
            <w:rFonts w:ascii="Helvetica" w:hAnsi="Helvetica"/>
          </w:rPr>
          <w:t>s</w:t>
        </w:r>
      </w:ins>
      <w:r w:rsidR="00055D0F" w:rsidRPr="00B11A9B">
        <w:rPr>
          <w:rFonts w:ascii="Helvetica" w:hAnsi="Helvetica"/>
        </w:rPr>
        <w:t xml:space="preserve"> </w:t>
      </w:r>
      <w:ins w:id="201" w:author="Chodera, John/Sloan Kettering Institute" w:date="2018-02-14T14:46:00Z">
        <w:r w:rsidR="00362BA1">
          <w:rPr>
            <w:rFonts w:ascii="Helvetica" w:hAnsi="Helvetica"/>
          </w:rPr>
          <w:t>were</w:t>
        </w:r>
      </w:ins>
      <w:r w:rsidR="00055D0F" w:rsidRPr="00B11A9B">
        <w:rPr>
          <w:rFonts w:ascii="Helvetica" w:hAnsi="Helvetica"/>
        </w:rPr>
        <w:t xml:space="preserve"> carried out </w:t>
      </w:r>
      <w:ins w:id="202" w:author="Chodera, John/Sloan Kettering Institute" w:date="2018-02-14T14:47:00Z">
        <w:r w:rsidR="00F23155">
          <w:rPr>
            <w:rFonts w:ascii="Helvetica" w:hAnsi="Helvetica"/>
          </w:rPr>
          <w:t xml:space="preserve">at 300 K and 1 </w:t>
        </w:r>
        <w:proofErr w:type="spellStart"/>
        <w:r w:rsidR="00F23155">
          <w:rPr>
            <w:rFonts w:ascii="Helvetica" w:hAnsi="Helvetica"/>
          </w:rPr>
          <w:t>atm</w:t>
        </w:r>
        <w:proofErr w:type="spellEnd"/>
        <w:r w:rsidR="00F23155">
          <w:rPr>
            <w:rFonts w:ascii="Helvetica" w:hAnsi="Helvetica"/>
          </w:rPr>
          <w:t xml:space="preserve"> </w:t>
        </w:r>
      </w:ins>
      <w:r w:rsidR="009E5463" w:rsidRPr="00B11A9B">
        <w:rPr>
          <w:rFonts w:ascii="Helvetica" w:hAnsi="Helvetica"/>
        </w:rPr>
        <w:t xml:space="preserve">using a </w:t>
      </w:r>
      <w:proofErr w:type="spellStart"/>
      <w:r w:rsidR="009E5463" w:rsidRPr="00B11A9B">
        <w:rPr>
          <w:rFonts w:ascii="Helvetica" w:hAnsi="Helvetica"/>
        </w:rPr>
        <w:t>Langevin</w:t>
      </w:r>
      <w:proofErr w:type="spellEnd"/>
      <w:r w:rsidR="009E5463" w:rsidRPr="00B11A9B">
        <w:rPr>
          <w:rFonts w:ascii="Helvetica" w:hAnsi="Helvetica"/>
        </w:rPr>
        <w:t xml:space="preserve"> integrator (VRORV splitting) with a 2</w:t>
      </w:r>
      <w:ins w:id="203" w:author="Chodera, John/Sloan Kettering Institute" w:date="2018-02-14T14:46:00Z">
        <w:r w:rsidR="00E10F95">
          <w:rPr>
            <w:rFonts w:ascii="Helvetica" w:hAnsi="Helvetica"/>
          </w:rPr>
          <w:t xml:space="preserve"> </w:t>
        </w:r>
      </w:ins>
      <w:proofErr w:type="spellStart"/>
      <w:r w:rsidR="009E5463" w:rsidRPr="00B11A9B">
        <w:rPr>
          <w:rFonts w:ascii="Helvetica" w:hAnsi="Helvetica"/>
        </w:rPr>
        <w:t>fs</w:t>
      </w:r>
      <w:proofErr w:type="spellEnd"/>
      <w:r w:rsidR="009E5463" w:rsidRPr="00B11A9B">
        <w:rPr>
          <w:rFonts w:ascii="Helvetica" w:hAnsi="Helvetica"/>
        </w:rPr>
        <w:t xml:space="preserve"> </w:t>
      </w:r>
      <w:proofErr w:type="spellStart"/>
      <w:r w:rsidR="009E5463" w:rsidRPr="00B11A9B">
        <w:rPr>
          <w:rFonts w:ascii="Helvetica" w:hAnsi="Helvetica"/>
        </w:rPr>
        <w:t>timestep</w:t>
      </w:r>
      <w:proofErr w:type="spellEnd"/>
      <w:ins w:id="204" w:author="Albanese, Steven/GSK Graduate School" w:date="2018-02-19T12:53:00Z">
        <w:r w:rsidR="00523CF7">
          <w:rPr>
            <w:rFonts w:ascii="Helvetica" w:hAnsi="Helvetica"/>
          </w:rPr>
          <w:t xml:space="preserve">, </w:t>
        </w:r>
        <w:r w:rsidR="004022C7">
          <w:rPr>
            <w:rFonts w:ascii="Helvetica" w:hAnsi="Helvetica"/>
          </w:rPr>
          <w:t>5.0 p</w:t>
        </w:r>
      </w:ins>
      <w:ins w:id="205" w:author="Albanese, Steven/GSK Graduate School" w:date="2018-02-19T12:54:00Z">
        <w:r w:rsidR="004022C7">
          <w:rPr>
            <w:rFonts w:ascii="Helvetica" w:hAnsi="Helvetica"/>
          </w:rPr>
          <w:t>s</w:t>
        </w:r>
        <w:r w:rsidR="004022C7">
          <w:rPr>
            <w:rFonts w:ascii="Helvetica" w:hAnsi="Helvetica"/>
            <w:vertAlign w:val="superscript"/>
          </w:rPr>
          <w:t>-1</w:t>
        </w:r>
      </w:ins>
      <w:ins w:id="206" w:author="Albanese, Steven/GSK Graduate School" w:date="2018-02-19T12:53:00Z">
        <w:r w:rsidR="004022C7">
          <w:rPr>
            <w:rFonts w:ascii="Helvetica" w:hAnsi="Helvetica"/>
          </w:rPr>
          <w:t xml:space="preserve"> collision </w:t>
        </w:r>
        <w:proofErr w:type="gramStart"/>
        <w:r w:rsidR="004022C7">
          <w:rPr>
            <w:rFonts w:ascii="Helvetica" w:hAnsi="Helvetica"/>
          </w:rPr>
          <w:t>rate</w:t>
        </w:r>
      </w:ins>
      <w:proofErr w:type="gramEnd"/>
      <w:r w:rsidR="00055D0F" w:rsidRPr="00B11A9B">
        <w:rPr>
          <w:rFonts w:ascii="Helvetica" w:hAnsi="Helvetica"/>
        </w:rPr>
        <w:t>,</w:t>
      </w:r>
      <w:r w:rsidR="009E5463" w:rsidRPr="00B11A9B">
        <w:rPr>
          <w:rFonts w:ascii="Helvetica" w:hAnsi="Helvetica"/>
        </w:rPr>
        <w:t xml:space="preserve"> and a </w:t>
      </w:r>
      <w:ins w:id="207" w:author="Chodera, John/Sloan Kettering Institute" w:date="2018-02-14T14:47:00Z">
        <w:r w:rsidR="00F23155">
          <w:rPr>
            <w:rFonts w:ascii="Helvetica" w:hAnsi="Helvetica"/>
          </w:rPr>
          <w:t xml:space="preserve">molecular-scaling </w:t>
        </w:r>
      </w:ins>
      <w:r w:rsidR="009E5463" w:rsidRPr="00B11A9B">
        <w:rPr>
          <w:rFonts w:ascii="Helvetica" w:hAnsi="Helvetica"/>
        </w:rPr>
        <w:t xml:space="preserve">Monte Carlo </w:t>
      </w:r>
      <w:proofErr w:type="spellStart"/>
      <w:r w:rsidR="009E5463" w:rsidRPr="00B11A9B">
        <w:rPr>
          <w:rFonts w:ascii="Helvetica" w:hAnsi="Helvetica"/>
        </w:rPr>
        <w:t>barostat</w:t>
      </w:r>
      <w:proofErr w:type="spellEnd"/>
      <w:r w:rsidR="00055D0F" w:rsidRPr="00B11A9B">
        <w:rPr>
          <w:rFonts w:ascii="Helvetica" w:hAnsi="Helvetica"/>
        </w:rPr>
        <w:t xml:space="preserve">. Ro 08-2750 and Ro A6 were run for 10000 iterations </w:t>
      </w:r>
      <w:ins w:id="208" w:author="Chodera, John/Sloan Kettering Institute" w:date="2018-02-14T14:48:00Z">
        <w:r w:rsidR="00F2536C">
          <w:rPr>
            <w:rFonts w:ascii="Helvetica" w:hAnsi="Helvetica"/>
          </w:rPr>
          <w:t xml:space="preserve">(50 ns/replica) </w:t>
        </w:r>
      </w:ins>
      <w:r w:rsidR="00055D0F" w:rsidRPr="00B11A9B">
        <w:rPr>
          <w:rFonts w:ascii="Helvetica" w:hAnsi="Helvetica"/>
        </w:rPr>
        <w:t xml:space="preserve">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</w:t>
      </w:r>
      <w:ins w:id="209" w:author="Chodera, John/Sloan Kettering Institute" w:date="2018-02-14T14:48:00Z">
        <w:r w:rsidR="00F2536C">
          <w:rPr>
            <w:rFonts w:ascii="Helvetica" w:hAnsi="Helvetica"/>
          </w:rPr>
          <w:t xml:space="preserve">(5 </w:t>
        </w:r>
        <w:proofErr w:type="spellStart"/>
        <w:r w:rsidR="00F2536C">
          <w:rPr>
            <w:rFonts w:ascii="Helvetica" w:hAnsi="Helvetica"/>
          </w:rPr>
          <w:t>ps</w:t>
        </w:r>
        <w:proofErr w:type="spellEnd"/>
        <w:r w:rsidR="00F2536C">
          <w:rPr>
            <w:rFonts w:ascii="Helvetica" w:hAnsi="Helvetica"/>
          </w:rPr>
          <w:t xml:space="preserve">) </w:t>
        </w:r>
      </w:ins>
      <w:r w:rsidR="00055D0F" w:rsidRPr="00B11A9B">
        <w:rPr>
          <w:rFonts w:ascii="Helvetica" w:hAnsi="Helvetica"/>
        </w:rPr>
        <w:t xml:space="preserve">per iteration, while Ro-OH was run for 15000 iterations </w:t>
      </w:r>
      <w:ins w:id="210" w:author="Chodera, John/Sloan Kettering Institute" w:date="2018-02-14T14:49:00Z">
        <w:r w:rsidR="00F2536C">
          <w:rPr>
            <w:rFonts w:ascii="Helvetica" w:hAnsi="Helvetica"/>
          </w:rPr>
          <w:t xml:space="preserve">(75 ns/replica) </w:t>
        </w:r>
      </w:ins>
      <w:r w:rsidR="00055D0F" w:rsidRPr="00B11A9B">
        <w:rPr>
          <w:rFonts w:ascii="Helvetica" w:hAnsi="Helvetica"/>
        </w:rPr>
        <w:t xml:space="preserve">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</w:t>
      </w:r>
      <w:ins w:id="211" w:author="Chodera, John/Sloan Kettering Institute" w:date="2018-02-14T14:48:00Z">
        <w:r w:rsidR="00F2536C">
          <w:rPr>
            <w:rFonts w:ascii="Helvetica" w:hAnsi="Helvetica"/>
          </w:rPr>
          <w:t xml:space="preserve">(5 </w:t>
        </w:r>
        <w:proofErr w:type="spellStart"/>
        <w:r w:rsidR="00F2536C">
          <w:rPr>
            <w:rFonts w:ascii="Helvetica" w:hAnsi="Helvetica"/>
          </w:rPr>
          <w:t>ps</w:t>
        </w:r>
        <w:proofErr w:type="spellEnd"/>
        <w:r w:rsidR="00F2536C">
          <w:rPr>
            <w:rFonts w:ascii="Helvetica" w:hAnsi="Helvetica"/>
          </w:rPr>
          <w:t xml:space="preserve">) </w:t>
        </w:r>
      </w:ins>
      <w:r w:rsidR="00055D0F" w:rsidRPr="00B11A9B">
        <w:rPr>
          <w:rFonts w:ascii="Helvetica" w:hAnsi="Helvetica"/>
        </w:rPr>
        <w:t>per iteration.</w:t>
      </w:r>
      <w:r w:rsidR="009E5463" w:rsidRPr="00B11A9B">
        <w:rPr>
          <w:rFonts w:ascii="Helvetica" w:hAnsi="Helvetica"/>
        </w:rPr>
        <w:t xml:space="preserve"> </w:t>
      </w:r>
      <w:ins w:id="212" w:author="Chodera, John/Sloan Kettering Institute" w:date="2018-02-14T14:57:00Z">
        <w:r w:rsidR="001A601F">
          <w:rPr>
            <w:rFonts w:ascii="Helvetica" w:hAnsi="Helvetica"/>
          </w:rPr>
          <w:t xml:space="preserve">Complex configurations were stored for each replica once per iteration. </w:t>
        </w:r>
      </w:ins>
      <w:r w:rsidR="009E5463" w:rsidRPr="00B11A9B">
        <w:rPr>
          <w:rFonts w:ascii="Helvetica" w:hAnsi="Helvetica"/>
        </w:rPr>
        <w:t xml:space="preserve">Replica </w:t>
      </w:r>
      <w:ins w:id="213" w:author="Chodera, John/Sloan Kettering Institute" w:date="2018-02-14T14:48:00Z">
        <w:r w:rsidR="005B7BEF">
          <w:rPr>
            <w:rFonts w:ascii="Helvetica" w:hAnsi="Helvetica"/>
          </w:rPr>
          <w:t>e</w:t>
        </w:r>
      </w:ins>
      <w:r w:rsidR="009E5463" w:rsidRPr="00B11A9B">
        <w:rPr>
          <w:rFonts w:ascii="Helvetica" w:hAnsi="Helvetica"/>
        </w:rPr>
        <w:t>xchange step</w:t>
      </w:r>
      <w:ins w:id="214" w:author="Chodera, John/Sloan Kettering Institute" w:date="2018-02-14T14:48:00Z">
        <w:r w:rsidR="005B7BEF">
          <w:rPr>
            <w:rFonts w:ascii="Helvetica" w:hAnsi="Helvetica"/>
          </w:rPr>
          <w:t>s</w:t>
        </w:r>
      </w:ins>
      <w:r w:rsidR="009E5463" w:rsidRPr="00B11A9B">
        <w:rPr>
          <w:rFonts w:ascii="Helvetica" w:hAnsi="Helvetica"/>
        </w:rPr>
        <w:t xml:space="preserve"> w</w:t>
      </w:r>
      <w:ins w:id="215" w:author="Chodera, John/Sloan Kettering Institute" w:date="2018-02-14T14:48:00Z">
        <w:r w:rsidR="005B7BEF">
          <w:rPr>
            <w:rFonts w:ascii="Helvetica" w:hAnsi="Helvetica"/>
          </w:rPr>
          <w:t>ere</w:t>
        </w:r>
      </w:ins>
      <w:r w:rsidR="009E5463" w:rsidRPr="00B11A9B">
        <w:rPr>
          <w:rFonts w:ascii="Helvetica" w:hAnsi="Helvetica"/>
        </w:rPr>
        <w:t xml:space="preserve"> performed each iteration </w:t>
      </w:r>
      <w:ins w:id="216" w:author="Chodera, John/Sloan Kettering Institute" w:date="2018-02-14T14:48:00Z">
        <w:r w:rsidR="005B7BEF">
          <w:rPr>
            <w:rFonts w:ascii="Helvetica" w:hAnsi="Helvetica"/>
          </w:rPr>
          <w:t xml:space="preserve">to mix replicas </w:t>
        </w:r>
      </w:ins>
      <w:r w:rsidR="009E5463" w:rsidRPr="00B11A9B">
        <w:rPr>
          <w:rFonts w:ascii="Helvetica" w:hAnsi="Helvetica"/>
        </w:rPr>
        <w:t>using the Gibbs samp</w:t>
      </w:r>
      <w:r w:rsidR="00CA0CCA" w:rsidRPr="00B11A9B">
        <w:rPr>
          <w:rFonts w:ascii="Helvetica" w:hAnsi="Helvetica"/>
        </w:rPr>
        <w:t>ling scheme described previously</w:t>
      </w:r>
      <w:r w:rsidR="00CA0CCA" w:rsidRPr="00B11A9B">
        <w:rPr>
          <w:rFonts w:ascii="Helvetica" w:hAnsi="Helvetica"/>
        </w:rPr>
        <w:fldChar w:fldCharType="begin"/>
      </w:r>
      <w:r w:rsidR="00523CF7">
        <w:rPr>
          <w:rFonts w:ascii="Helvetica" w:hAnsi="Helvetica"/>
        </w:rPr>
        <w:instrText xml:space="preserve"> ADDIN PAPERS2_CITATIONS &lt;citation&gt;&lt;uuid&gt;67617575-F9B5-4C73-8307-532B694C77C7&lt;/uuid&gt;&lt;priority&gt;0&lt;/priority&gt;&lt;publications&gt;&lt;publication&gt;&lt;uuid&gt;1C13FA7A-65F9-48B4-9630-605EBFBBB007&lt;/uuid&gt;&lt;volume&gt;135&lt;/volume&gt;&lt;doi&gt;10.1063/1.3660669&lt;/doi&gt;&lt;startpage&gt;194110&lt;/startpage&gt;&lt;publication_date&gt;99201111211200000000222000&lt;/publication_date&gt;&lt;url&gt;http://scitation.aip.org/content/aip/journal/jcp/135/19/10.1063/1.3660669&lt;/url&gt;&lt;citekey&gt;Chodera:2011ia&lt;/citekey&gt;&lt;type&gt;400&lt;/type&gt;&lt;title&gt;Replica exchange and expanded ensemble simulations as Gibbs sampling: simple improvements for enhanced mixing.&lt;/title&gt;&lt;publisher&gt;AIP Publishing&lt;/publisher&gt;&lt;institution&gt;California Institute for Quantitative Biosciences (QB3), University of California, Berkeley, 260J Stanley Hall, Berkeley, California 94720, USA. jchodera@berkeley.edu&lt;/institution&gt;&lt;number&gt;19&lt;/number&gt;&lt;subtype&gt;400&lt;/subtype&gt;&lt;bundle&gt;&lt;publication&gt;&lt;publisher&gt;AIP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John&lt;/firstName&gt;&lt;middleNames&gt;D&lt;/middleNames&gt;&lt;lastName&gt;Chodera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ins w:id="217" w:author="Albanese, Steven/GSK Graduate School" w:date="2018-02-19T13:12:00Z">
        <w:r w:rsidR="00523CF7">
          <w:rPr>
            <w:rFonts w:ascii="Helvetica" w:hAnsi="Helvetica" w:cs="Helvetica"/>
            <w:vertAlign w:val="superscript"/>
          </w:rPr>
          <w:t>29</w:t>
        </w:r>
      </w:ins>
      <w:r w:rsidR="00CA0CCA" w:rsidRPr="00B11A9B">
        <w:rPr>
          <w:rFonts w:ascii="Helvetica" w:hAnsi="Helvetica"/>
        </w:rPr>
        <w:fldChar w:fldCharType="end"/>
      </w:r>
      <w:r w:rsidR="009E5463" w:rsidRPr="00B11A9B">
        <w:rPr>
          <w:rFonts w:ascii="Helvetica" w:hAnsi="Helvetica"/>
        </w:rPr>
        <w:t>.</w:t>
      </w:r>
      <w:r w:rsidR="00055D0F" w:rsidRPr="00B11A9B">
        <w:rPr>
          <w:rFonts w:ascii="Helvetica" w:hAnsi="Helvetica"/>
        </w:rPr>
        <w:t xml:space="preserve"> The alchemical pathway was automatically determined for each compound using the YANK </w:t>
      </w:r>
      <w:proofErr w:type="spellStart"/>
      <w:r w:rsidR="00055D0F" w:rsidRPr="00B11A9B">
        <w:rPr>
          <w:rFonts w:ascii="Helvetica" w:hAnsi="Helvetica"/>
        </w:rPr>
        <w:t>autoprotocol</w:t>
      </w:r>
      <w:proofErr w:type="spellEnd"/>
      <w:r w:rsidR="00055D0F" w:rsidRPr="00B11A9B">
        <w:rPr>
          <w:rFonts w:ascii="Helvetica" w:hAnsi="Helvetica"/>
        </w:rPr>
        <w:t xml:space="preserve"> </w:t>
      </w:r>
      <w:ins w:id="218" w:author="Chodera, John/Sloan Kettering Institute" w:date="2018-02-14T14:48:00Z">
        <w:r w:rsidR="0097579E">
          <w:rPr>
            <w:rFonts w:ascii="Helvetica" w:hAnsi="Helvetica"/>
          </w:rPr>
          <w:t xml:space="preserve">protocol </w:t>
        </w:r>
        <w:r w:rsidR="00A7089D">
          <w:rPr>
            <w:rFonts w:ascii="Helvetica" w:hAnsi="Helvetica"/>
          </w:rPr>
          <w:t xml:space="preserve">trailblazing </w:t>
        </w:r>
      </w:ins>
      <w:r w:rsidR="00055D0F" w:rsidRPr="00B11A9B">
        <w:rPr>
          <w:rFonts w:ascii="Helvetica" w:hAnsi="Helvetica"/>
        </w:rPr>
        <w:t xml:space="preserve">feature. </w:t>
      </w:r>
      <w:ins w:id="219" w:author="Chodera, John/Sloan Kettering Institute" w:date="2018-02-14T14:51:00Z">
        <w:r w:rsidR="00DD6E39">
          <w:rPr>
            <w:rFonts w:ascii="Helvetica" w:hAnsi="Helvetica"/>
          </w:rPr>
          <w:t xml:space="preserve">The Harmonic restraint scheme was used to keep the ligand from diffusing away from the protein while in a weakly coupled state, with </w:t>
        </w:r>
        <w:proofErr w:type="gramStart"/>
        <w:r w:rsidR="00DD6E39">
          <w:rPr>
            <w:rFonts w:ascii="Helvetica" w:hAnsi="Helvetica"/>
          </w:rPr>
          <w:t>automatically-determined</w:t>
        </w:r>
        <w:proofErr w:type="gramEnd"/>
        <w:r w:rsidR="00DD6E39">
          <w:rPr>
            <w:rFonts w:ascii="Helvetica" w:hAnsi="Helvetica"/>
          </w:rPr>
          <w:t xml:space="preserve"> force constant.</w:t>
        </w:r>
      </w:ins>
    </w:p>
    <w:p w14:paraId="47125A52" w14:textId="77777777" w:rsidR="0013041D" w:rsidRPr="00B11A9B" w:rsidRDefault="0013041D" w:rsidP="000B3CF8">
      <w:pPr>
        <w:jc w:val="both"/>
        <w:rPr>
          <w:rFonts w:ascii="Helvetica" w:hAnsi="Helvetica"/>
        </w:rPr>
      </w:pPr>
    </w:p>
    <w:p w14:paraId="763E15CB" w14:textId="26A4DF84" w:rsidR="00D321F2" w:rsidRDefault="00905658" w:rsidP="000B3CF8">
      <w:pPr>
        <w:jc w:val="both"/>
        <w:rPr>
          <w:ins w:id="220" w:author="Albanese, Steven/GSK Graduate School" w:date="2018-02-19T13:23:00Z"/>
          <w:rFonts w:ascii="Helvetica" w:hAnsi="Helvetica" w:cs="Lucida Grande"/>
          <w:color w:val="000000"/>
        </w:rPr>
      </w:pPr>
      <w:ins w:id="221" w:author="Chodera, John/Sloan Kettering Institute" w:date="2018-02-14T14:49:00Z">
        <w:r>
          <w:rPr>
            <w:rFonts w:ascii="Helvetica" w:hAnsi="Helvetica"/>
            <w:i/>
          </w:rPr>
          <w:t>Absolute b</w:t>
        </w:r>
        <w:r w:rsidR="00AF2261">
          <w:rPr>
            <w:rFonts w:ascii="Helvetica" w:hAnsi="Helvetica"/>
            <w:i/>
          </w:rPr>
          <w:t>inding f</w:t>
        </w:r>
        <w:r w:rsidR="00AF2261" w:rsidRPr="00B11A9B">
          <w:rPr>
            <w:rFonts w:ascii="Helvetica" w:hAnsi="Helvetica"/>
            <w:i/>
          </w:rPr>
          <w:t xml:space="preserve">ree </w:t>
        </w:r>
        <w:r w:rsidR="00AF2261">
          <w:rPr>
            <w:rFonts w:ascii="Helvetica" w:hAnsi="Helvetica"/>
            <w:i/>
          </w:rPr>
          <w:t>e</w:t>
        </w:r>
      </w:ins>
      <w:r w:rsidR="0013041D" w:rsidRPr="00B11A9B">
        <w:rPr>
          <w:rFonts w:ascii="Helvetica" w:hAnsi="Helvetica"/>
          <w:i/>
        </w:rPr>
        <w:t xml:space="preserve">nergy </w:t>
      </w:r>
      <w:ins w:id="222" w:author="Chodera, John/Sloan Kettering Institute" w:date="2018-02-14T14:49:00Z">
        <w:r w:rsidR="00AF2261">
          <w:rPr>
            <w:rFonts w:ascii="Helvetica" w:hAnsi="Helvetica"/>
            <w:i/>
          </w:rPr>
          <w:t>e</w:t>
        </w:r>
      </w:ins>
      <w:r w:rsidR="0013041D" w:rsidRPr="00B11A9B">
        <w:rPr>
          <w:rFonts w:ascii="Helvetica" w:hAnsi="Helvetica"/>
          <w:i/>
        </w:rPr>
        <w:t xml:space="preserve">stimates. </w:t>
      </w:r>
      <w:ins w:id="223" w:author="Chodera, John/Sloan Kettering Institute" w:date="2018-02-14T14:49:00Z">
        <w:r w:rsidR="00EB27FF">
          <w:rPr>
            <w:rFonts w:ascii="Helvetica" w:hAnsi="Helvetica"/>
          </w:rPr>
          <w:t>Absolute free energies (</w:t>
        </w:r>
      </w:ins>
      <w:r w:rsidR="003700EB" w:rsidRPr="003700EB">
        <w:rPr>
          <w:rFonts w:ascii="Helvetica" w:hAnsi="Helvetica" w:cs="Lucida Grande"/>
          <w:color w:val="000000"/>
        </w:rPr>
        <w:t>ΔG</w:t>
      </w:r>
      <w:ins w:id="224" w:author="Chodera, John/Sloan Kettering Institute" w:date="2018-02-14T14:49:00Z">
        <w:r w:rsidR="00EB27FF">
          <w:rPr>
            <w:rFonts w:ascii="Helvetica" w:hAnsi="Helvetica" w:cs="Lucida Grande"/>
            <w:color w:val="000000"/>
          </w:rPr>
          <w:t>)</w:t>
        </w:r>
      </w:ins>
      <w:r w:rsidR="003700EB">
        <w:rPr>
          <w:rFonts w:ascii="Helvetica" w:hAnsi="Helvetica" w:cs="Lucida Grande"/>
          <w:color w:val="000000"/>
        </w:rPr>
        <w:t xml:space="preserve"> of binding for each compound was estimated using MBAR</w:t>
      </w:r>
      <w:r w:rsidR="003700EB">
        <w:rPr>
          <w:rFonts w:ascii="Helvetica" w:hAnsi="Helvetica" w:cs="Lucida Grande"/>
          <w:color w:val="000000"/>
        </w:rPr>
        <w:fldChar w:fldCharType="begin"/>
      </w:r>
      <w:r w:rsidR="00523CF7">
        <w:rPr>
          <w:rFonts w:ascii="Helvetica" w:hAnsi="Helvetica" w:cs="Lucida Grande"/>
          <w:color w:val="000000"/>
        </w:rPr>
        <w:instrText xml:space="preserve"> ADDIN PAPERS2_CITATIONS &lt;citation&gt;&lt;uuid&gt;91143AEB-3ADE-46E0-A7E4-36680E6CD48E&lt;/uuid&gt;&lt;priority&gt;0&lt;/priority&gt;&lt;publications&gt;&lt;publication&gt;&lt;uuid&gt;57EB3B8A-1923-4397-ABC6-A2AAEDD05DFE&lt;/uuid&gt;&lt;volume&gt;129&lt;/volume&gt;&lt;doi&gt;10.1063/1.2978177&lt;/doi&gt;&lt;startpage&gt;124105&lt;/startpage&gt;&lt;publication_date&gt;99200809281200000000222000&lt;/publication_date&gt;&lt;url&gt;http://eutils.ncbi.nlm.nih.gov/entrez/eutils/elink.fcgi?dbfrom=pubmed&amp;amp;id=19045004&amp;amp;retmode=ref&amp;amp;cmd=prlinks&lt;/url&gt;&lt;citekey&gt;Shirts:2008ez&lt;/citekey&gt;&lt;type&gt;400&lt;/type&gt;&lt;title&gt;Statistically optimal analysis of samples from multiple equilibrium states.&lt;/title&gt;&lt;institution&gt;Department of Chemical Engineering, University of Virginia, Charlottesville, Virginia 22904, USA. michael.shirts@virginia.edu&lt;/institution&gt;&lt;number&gt;12&lt;/number&gt;&lt;subtype&gt;400&lt;/subtype&gt;&lt;bundle&gt;&lt;publication&gt;&lt;publisher&gt;AIP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Michael&lt;/firstName&gt;&lt;middleNames&gt;R&lt;/middleNames&gt;&lt;lastName&gt;Shirts&lt;/lastName&gt;&lt;/author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="003700EB">
        <w:rPr>
          <w:rFonts w:ascii="Helvetica" w:hAnsi="Helvetica" w:cs="Lucida Grande"/>
          <w:color w:val="000000"/>
        </w:rPr>
        <w:fldChar w:fldCharType="separate"/>
      </w:r>
      <w:ins w:id="225" w:author="Albanese, Steven/GSK Graduate School" w:date="2018-02-19T13:12:00Z">
        <w:r w:rsidR="00523CF7">
          <w:rPr>
            <w:rFonts w:ascii="Helvetica" w:hAnsi="Helvetica" w:cs="Helvetica"/>
            <w:vertAlign w:val="superscript"/>
          </w:rPr>
          <w:t>30</w:t>
        </w:r>
      </w:ins>
      <w:r w:rsidR="003700EB">
        <w:rPr>
          <w:rFonts w:ascii="Helvetica" w:hAnsi="Helvetica" w:cs="Lucida Grande"/>
          <w:color w:val="000000"/>
        </w:rPr>
        <w:fldChar w:fldCharType="end"/>
      </w:r>
      <w:r w:rsidR="00FF332E">
        <w:rPr>
          <w:rFonts w:ascii="Helvetica" w:hAnsi="Helvetica" w:cs="Lucida Grande"/>
          <w:color w:val="000000"/>
        </w:rPr>
        <w:t>.</w:t>
      </w:r>
      <w:r w:rsidR="00C30470">
        <w:rPr>
          <w:rFonts w:ascii="Helvetica" w:hAnsi="Helvetica" w:cs="Lucida Grande"/>
          <w:color w:val="000000"/>
        </w:rPr>
        <w:t xml:space="preserve"> </w:t>
      </w:r>
      <w:ins w:id="226" w:author="Chodera, John/Sloan Kettering Institute" w:date="2018-02-14T14:49:00Z">
        <w:r w:rsidR="004C72F2">
          <w:rPr>
            <w:rFonts w:ascii="Helvetica" w:hAnsi="Helvetica" w:cs="Lucida Grande"/>
            <w:color w:val="000000"/>
          </w:rPr>
          <w:t>S</w:t>
        </w:r>
      </w:ins>
      <w:r w:rsidR="00C30470" w:rsidRPr="00C30470">
        <w:rPr>
          <w:rFonts w:ascii="Helvetica" w:hAnsi="Helvetica" w:cs="Lucida Grande"/>
          <w:color w:val="000000"/>
        </w:rPr>
        <w:t>amples were reweighted to a cutoff of 16</w:t>
      </w:r>
      <w:ins w:id="227" w:author="Albanese, Steven/GSK Graduate School" w:date="2018-02-19T13:13:00Z">
        <w:r w:rsidR="008B513F">
          <w:rPr>
            <w:rFonts w:ascii="Helvetica" w:hAnsi="Helvetica" w:cs="Lucida Grande"/>
            <w:color w:val="000000"/>
          </w:rPr>
          <w:t>Å</w:t>
        </w:r>
      </w:ins>
      <w:r w:rsidR="00C30470" w:rsidRPr="00C30470">
        <w:rPr>
          <w:rFonts w:ascii="Helvetica" w:hAnsi="Helvetica" w:cs="Lucida Grande"/>
          <w:color w:val="000000"/>
        </w:rPr>
        <w:t xml:space="preserve"> to </w:t>
      </w:r>
      <w:ins w:id="228" w:author="Chodera, John/Sloan Kettering Institute" w:date="2018-02-14T14:50:00Z">
        <w:r w:rsidR="00D654B8">
          <w:rPr>
            <w:rFonts w:ascii="Helvetica" w:hAnsi="Helvetica" w:cs="Lucida Grande"/>
            <w:color w:val="000000"/>
          </w:rPr>
          <w:t>correct the isotropic dispersion correction to a</w:t>
        </w:r>
        <w:r w:rsidR="00CA7A1E">
          <w:rPr>
            <w:rFonts w:ascii="Helvetica" w:hAnsi="Helvetica" w:cs="Lucida Grande"/>
            <w:color w:val="000000"/>
          </w:rPr>
          <w:t xml:space="preserve"> </w:t>
        </w:r>
        <w:proofErr w:type="spellStart"/>
        <w:r w:rsidR="00831F18">
          <w:rPr>
            <w:rFonts w:ascii="Helvetica" w:hAnsi="Helvetica" w:cs="Lucida Grande"/>
            <w:color w:val="000000"/>
          </w:rPr>
          <w:t>nonisotropic</w:t>
        </w:r>
        <w:proofErr w:type="spellEnd"/>
        <w:r w:rsidR="00CA7A1E">
          <w:rPr>
            <w:rFonts w:ascii="Helvetica" w:hAnsi="Helvetica" w:cs="Lucida Grande"/>
            <w:color w:val="000000"/>
          </w:rPr>
          <w:t xml:space="preserve"> </w:t>
        </w:r>
      </w:ins>
      <w:r w:rsidR="00C30470" w:rsidRPr="00C30470">
        <w:rPr>
          <w:rFonts w:ascii="Helvetica" w:hAnsi="Helvetica" w:cs="Lucida Grande"/>
          <w:color w:val="000000"/>
        </w:rPr>
        <w:t>long-range dispersion</w:t>
      </w:r>
      <w:ins w:id="229" w:author="Albanese, Steven/GSK Graduate School" w:date="2018-02-19T13:14:00Z">
        <w:r w:rsidR="008B513F">
          <w:rPr>
            <w:rFonts w:ascii="Helvetica" w:hAnsi="Helvetica" w:cs="Lucida Grande"/>
            <w:color w:val="000000"/>
          </w:rPr>
          <w:t xml:space="preserve">. This </w:t>
        </w:r>
      </w:ins>
      <w:ins w:id="230" w:author="Chodera, John/Sloan Kettering Institute" w:date="2018-02-14T14:50:00Z">
        <w:r w:rsidR="00CA7A1E">
          <w:rPr>
            <w:rFonts w:ascii="Helvetica" w:hAnsi="Helvetica" w:cs="Lucida Grande"/>
            <w:color w:val="000000"/>
          </w:rPr>
          <w:t>correction</w:t>
        </w:r>
        <w:r w:rsidR="00CA7A1E" w:rsidRPr="00C30470">
          <w:rPr>
            <w:rFonts w:ascii="Helvetica" w:hAnsi="Helvetica" w:cs="Lucida Grande"/>
            <w:color w:val="000000"/>
          </w:rPr>
          <w:t xml:space="preserve"> </w:t>
        </w:r>
      </w:ins>
      <w:ins w:id="231" w:author="Albanese, Steven/GSK Graduate School" w:date="2018-02-19T13:14:00Z">
        <w:r w:rsidR="008B513F">
          <w:rPr>
            <w:rFonts w:ascii="Helvetica" w:hAnsi="Helvetica" w:cs="Lucida Grande"/>
            <w:color w:val="000000"/>
          </w:rPr>
          <w:t xml:space="preserve">is </w:t>
        </w:r>
      </w:ins>
      <w:ins w:id="232" w:author="Chodera, John/Sloan Kettering Institute" w:date="2018-02-14T14:51:00Z">
        <w:r w:rsidR="00136428">
          <w:rPr>
            <w:rFonts w:ascii="Helvetica" w:hAnsi="Helvetica" w:cs="Lucida Grande"/>
            <w:color w:val="000000"/>
          </w:rPr>
          <w:t>important to account for the heterogeneous density of protein</w:t>
        </w:r>
      </w:ins>
      <w:ins w:id="233" w:author="Albanese, Steven/GSK Graduate School" w:date="2018-02-19T13:14:00Z">
        <w:r w:rsidR="008B513F">
          <w:rPr>
            <w:rFonts w:ascii="Helvetica" w:hAnsi="Helvetica" w:cs="Lucida Grande"/>
            <w:color w:val="000000"/>
          </w:rPr>
          <w:t xml:space="preserve">. </w:t>
        </w:r>
      </w:ins>
      <w:ins w:id="234" w:author="Albanese, Steven/GSK Graduate School" w:date="2018-02-19T13:23:00Z">
        <w:r w:rsidR="00D321F2">
          <w:rPr>
            <w:rFonts w:ascii="Helvetica" w:hAnsi="Helvetica" w:cs="Lucida Grande"/>
            <w:color w:val="000000"/>
          </w:rPr>
          <w:t>T</w:t>
        </w:r>
        <w:r w:rsidR="00D321F2" w:rsidRPr="00D321F2">
          <w:rPr>
            <w:rFonts w:ascii="Helvetica" w:hAnsi="Helvetica" w:cs="Lucida Grande"/>
            <w:color w:val="000000"/>
          </w:rPr>
          <w:t>o remove the harmonic restraint bias, samples were reweighted to substitute a sq</w:t>
        </w:r>
        <w:r w:rsidR="00D321F2">
          <w:rPr>
            <w:rFonts w:ascii="Helvetica" w:hAnsi="Helvetica" w:cs="Lucida Grande"/>
            <w:color w:val="000000"/>
          </w:rPr>
          <w:t>uared well restraint of radius 1</w:t>
        </w:r>
        <w:bookmarkStart w:id="235" w:name="_GoBack"/>
        <w:bookmarkEnd w:id="235"/>
        <w:r w:rsidR="00D321F2" w:rsidRPr="00D321F2">
          <w:rPr>
            <w:rFonts w:ascii="Helvetica" w:hAnsi="Helvetica" w:cs="Lucida Grande"/>
            <w:color w:val="000000"/>
          </w:rPr>
          <w:t>0Å</w:t>
        </w:r>
      </w:ins>
    </w:p>
    <w:p w14:paraId="6AEC30E2" w14:textId="77777777" w:rsidR="0013041D" w:rsidRPr="00B11A9B" w:rsidRDefault="0013041D" w:rsidP="000B3CF8">
      <w:pPr>
        <w:jc w:val="both"/>
        <w:rPr>
          <w:rFonts w:ascii="Helvetica" w:hAnsi="Helvetica"/>
          <w:i/>
        </w:rPr>
      </w:pPr>
    </w:p>
    <w:p w14:paraId="0E23AFA4" w14:textId="78172C58" w:rsidR="0013041D" w:rsidRDefault="0013041D" w:rsidP="000B3CF8">
      <w:pPr>
        <w:jc w:val="both"/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Clustering analysis. </w:t>
      </w:r>
      <w:r w:rsidRPr="00B11A9B">
        <w:rPr>
          <w:rFonts w:ascii="Helvetica" w:hAnsi="Helvetica"/>
        </w:rPr>
        <w:t xml:space="preserve">The fully interacting trajectory from YANK was extracted to a </w:t>
      </w:r>
      <w:ins w:id="236" w:author="Chodera, John/Sloan Kettering Institute" w:date="2018-02-14T14:56:00Z">
        <w:r w:rsidR="00167A35">
          <w:rPr>
            <w:rFonts w:ascii="Helvetica" w:hAnsi="Helvetica"/>
          </w:rPr>
          <w:t>PDB</w:t>
        </w:r>
        <w:r w:rsidR="00167A35" w:rsidRPr="00B11A9B">
          <w:rPr>
            <w:rFonts w:ascii="Helvetica" w:hAnsi="Helvetica"/>
          </w:rPr>
          <w:t xml:space="preserve"> </w:t>
        </w:r>
      </w:ins>
      <w:r w:rsidRPr="00B11A9B">
        <w:rPr>
          <w:rFonts w:ascii="Helvetica" w:hAnsi="Helvetica"/>
        </w:rPr>
        <w:t xml:space="preserve">file, discarding </w:t>
      </w:r>
      <w:ins w:id="237" w:author="Albanese, Steven/GSK Graduate School" w:date="2018-02-19T12:52:00Z">
        <w:r w:rsidR="00D455CB">
          <w:rPr>
            <w:rFonts w:ascii="Helvetica" w:hAnsi="Helvetica"/>
          </w:rPr>
          <w:t xml:space="preserve">the following number of </w:t>
        </w:r>
      </w:ins>
      <w:r w:rsidRPr="00B11A9B">
        <w:rPr>
          <w:rFonts w:ascii="Helvetica" w:hAnsi="Helvetica"/>
        </w:rPr>
        <w:t>initial iterations</w:t>
      </w:r>
      <w:ins w:id="238" w:author="Albanese, Steven/GSK Graduate School" w:date="2018-02-19T12:52:00Z">
        <w:r w:rsidR="00D455CB">
          <w:rPr>
            <w:rFonts w:ascii="Helvetica" w:hAnsi="Helvetica"/>
          </w:rPr>
          <w:t xml:space="preserve">, which came </w:t>
        </w:r>
      </w:ins>
      <w:r w:rsidRPr="00B11A9B">
        <w:rPr>
          <w:rFonts w:ascii="Helvetica" w:hAnsi="Helvetica"/>
        </w:rPr>
        <w:t>prior to equilibration</w:t>
      </w:r>
      <w:r w:rsidRPr="00B11A9B">
        <w:rPr>
          <w:rFonts w:ascii="Helvetica" w:hAnsi="Helvetica"/>
        </w:rPr>
        <w:fldChar w:fldCharType="begin"/>
      </w:r>
      <w:r w:rsidR="00523CF7">
        <w:rPr>
          <w:rFonts w:ascii="Helvetica" w:hAnsi="Helvetica"/>
        </w:rPr>
        <w:instrText xml:space="preserve"> ADDIN PAPERS2_CITATIONS &lt;citation&gt;&lt;uuid&gt;974506F4-C8E2-41E9-9283-8231B49B0454&lt;/uuid&gt;&lt;priority&gt;0&lt;/priority&gt;&lt;publications&gt;&lt;publication&gt;&lt;uuid&gt;096A8ACA-C845-46BF-9B8B-F25A5CF79FA8&lt;/uuid&gt;&lt;volume&gt;12&lt;/volume&gt;&lt;doi&gt;10.1021/acs.jctc.5b00784&lt;/doi&gt;&lt;startpage&gt;1799&lt;/startpage&gt;&lt;publication_date&gt;99201604121200000000222000&lt;/publication_date&gt;&lt;url&gt;http://pubs.acs.org/doi/abs/10.1021/acs.jctc.5b00784&lt;/url&gt;&lt;citekey&gt;Chodera:2016hc&lt;/citekey&gt;&lt;type&gt;400&lt;/type&gt;&lt;title&gt;A Simple Method for Automated Equilibration Detection in Molecular Simulations.&lt;/title&gt;&lt;publisher&gt;American Chemical Society&lt;/publisher&gt;&lt;institution&gt;Computational Biology Program, Sloan Kettering Institute, Memorial Sloan Kettering Cancer Center , 1275 York Avenue, Box 357, New York, New York 10065, United States.&lt;/institution&gt;&lt;number&gt;4&lt;/number&gt;&lt;subtype&gt;400&lt;/subtype&gt;&lt;endpage&gt;1805&lt;/endpage&gt;&lt;bundle&gt;&lt;publication&gt;&lt;publisher&gt;American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ins w:id="239" w:author="Albanese, Steven/GSK Graduate School" w:date="2018-02-19T13:12:00Z">
        <w:r w:rsidR="00523CF7">
          <w:rPr>
            <w:rFonts w:ascii="Helvetica" w:hAnsi="Helvetica" w:cs="Helvetica"/>
            <w:vertAlign w:val="superscript"/>
          </w:rPr>
          <w:t>31</w:t>
        </w:r>
      </w:ins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: 1500 for Ro 08-2750, 1600 for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and 1600 for RoA6. These trajectories were aligned in </w:t>
      </w:r>
      <w:r w:rsidRPr="003700EB">
        <w:rPr>
          <w:rFonts w:ascii="Courier" w:hAnsi="Courier"/>
        </w:rPr>
        <w:t>MDTraj</w:t>
      </w:r>
      <w:r w:rsidRPr="00B11A9B">
        <w:rPr>
          <w:rFonts w:ascii="Helvetica" w:hAnsi="Helvetica"/>
        </w:rPr>
        <w:fldChar w:fldCharType="begin"/>
      </w:r>
      <w:r w:rsidR="00523CF7">
        <w:rPr>
          <w:rFonts w:ascii="Helvetica" w:hAnsi="Helvetica"/>
        </w:rPr>
        <w:instrText xml:space="preserve"> ADDIN PAPERS2_CITATIONS &lt;citation&gt;&lt;uuid&gt;AF91E75A-A51C-4ECB-963C-DC8CED70034B&lt;/uuid&gt;&lt;priority&gt;0&lt;/priority&gt;&lt;publications&gt;&lt;publication&gt;&lt;uuid&gt;D1E97F7E-B0A8-41E9-9DE2-F99E1462AB7C&lt;/uuid&gt;&lt;volume&gt;109&lt;/volume&gt;&lt;accepted_date&gt;99201508101200000000222000&lt;/accepted_date&gt;&lt;doi&gt;10.1016/j.bpj.2015.08.015&lt;/doi&gt;&lt;startpage&gt;1528&lt;/startpage&gt;&lt;revision_date&gt;99201507241200000000222000&lt;/revision_date&gt;&lt;publication_date&gt;99201510201200000000222000&lt;/publication_date&gt;&lt;url&gt;http://linkinghub.elsevier.com/retrieve/pii/S0006349515008267&lt;/url&gt;&lt;citekey&gt;McGibbon:2015fv&lt;/citekey&gt;&lt;type&gt;400&lt;/type&gt;&lt;title&gt;MDTraj: A Modern Open Library for the Analysis of Molecular Dynamics Trajectories.&lt;/title&gt;&lt;submission_date&gt;99201506231200000000222000&lt;/submission_date&gt;&lt;number&gt;8&lt;/number&gt;&lt;institution&gt;Department of Chemistry, Stanford University, Stanford, California. Electronic address: rmcgibbo@stanford.edu.&lt;/institution&gt;&lt;subtype&gt;400&lt;/subtype&gt;&lt;endpage&gt;1532&lt;/endpage&gt;&lt;bundle&gt;&lt;publication&gt;&lt;title&gt;Biophysical journal&lt;/title&gt;&lt;type&gt;-100&lt;/type&gt;&lt;subtype&gt;-100&lt;/subtype&gt;&lt;uuid&gt;5106AFA7-CF8A-4817-9C41-AE9A19153794&lt;/uuid&gt;&lt;/publication&gt;&lt;/bundle&gt;&lt;authors&gt;&lt;author&gt;&lt;firstName&gt;Robert&lt;/firstName&gt;&lt;middleNames&gt;T&lt;/middleNames&gt;&lt;lastName&gt;McGibbon&lt;/lastName&gt;&lt;/author&gt;&lt;author&gt;&lt;firstName&gt;Kyle&lt;/firstName&gt;&lt;middleNames&gt;A&lt;/middleNames&gt;&lt;lastName&gt;Beauchamp&lt;/lastName&gt;&lt;/author&gt;&lt;author&gt;&lt;firstName&gt;Matthew&lt;/firstName&gt;&lt;middleNames&gt;P&lt;/middleNames&gt;&lt;lastName&gt;Harrigan&lt;/lastName&gt;&lt;/author&gt;&lt;author&gt;&lt;firstName&gt;Christoph&lt;/firstName&gt;&lt;lastName&gt;Klein&lt;/lastName&gt;&lt;/author&gt;&lt;author&gt;&lt;firstName&gt;Jason&lt;/firstName&gt;&lt;middleNames&gt;M&lt;/middleNames&gt;&lt;lastName&gt;Swails&lt;/lastName&gt;&lt;/author&gt;&lt;author&gt;&lt;firstName&gt;Carlos&lt;/firstName&gt;&lt;middleNames&gt;X&lt;/middleNames&gt;&lt;lastName&gt;Hernández&lt;/lastName&gt;&lt;/author&gt;&lt;author&gt;&lt;firstName&gt;Christian&lt;/firstName&gt;&lt;middleNames&gt;R&lt;/middleNames&gt;&lt;lastName&gt;Schwantes&lt;/lastName&gt;&lt;/author&gt;&lt;author&gt;&lt;firstName&gt;Lee-Ping&lt;/firstName&gt;&lt;lastName&gt;Wang&lt;/lastName&gt;&lt;/author&gt;&lt;author&gt;&lt;firstName&gt;Thomas&lt;/firstName&gt;&lt;middleNames&gt;J&lt;/middleNames&gt;&lt;lastName&gt;Lan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ins w:id="240" w:author="Albanese, Steven/GSK Graduate School" w:date="2018-02-19T13:12:00Z">
        <w:r w:rsidR="00523CF7">
          <w:rPr>
            <w:rFonts w:ascii="Helvetica" w:hAnsi="Helvetica" w:cs="Helvetica"/>
            <w:vertAlign w:val="superscript"/>
          </w:rPr>
          <w:t>32</w:t>
        </w:r>
      </w:ins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using only protein backbone atoms. The small molecules were then sliced out and clustered on Cartesian</w:t>
      </w:r>
      <w:r w:rsidR="003700EB">
        <w:rPr>
          <w:rFonts w:ascii="Helvetica" w:hAnsi="Helvetica"/>
        </w:rPr>
        <w:t xml:space="preserve"> coordinates using the </w:t>
      </w:r>
      <w:r w:rsidR="003700EB" w:rsidRPr="003700EB">
        <w:rPr>
          <w:rFonts w:ascii="Courier" w:hAnsi="Courier"/>
        </w:rPr>
        <w:t>MSMBuilder</w:t>
      </w:r>
      <w:r w:rsidRPr="00B11A9B">
        <w:rPr>
          <w:rFonts w:ascii="Helvetica" w:hAnsi="Helvetica"/>
        </w:rPr>
        <w:fldChar w:fldCharType="begin"/>
      </w:r>
      <w:r w:rsidR="00523CF7">
        <w:rPr>
          <w:rFonts w:ascii="Helvetica" w:hAnsi="Helvetica"/>
        </w:rPr>
        <w:instrText xml:space="preserve"> ADDIN PAPERS2_CITATIONS &lt;citation&gt;&lt;uuid&gt;945CF668-EAF0-473D-AD3A-42C92275D8B6&lt;/uuid&gt;&lt;priority&gt;0&lt;/priority&gt;&lt;publications&gt;&lt;publication&gt;&lt;uuid&gt;7FC24553-D7F4-47CD-B028-5F55EED83222&lt;/uuid&gt;&lt;volume&gt;7&lt;/volume&gt;&lt;doi&gt;10.1021/ct200463m&lt;/doi&gt;&lt;startpage&gt;3412&lt;/startpage&gt;&lt;publication_date&gt;99201110111200000000222000&lt;/publication_date&gt;&lt;url&gt;http://pubs.acs.org/doi/abs/10.1021/ct200463m&lt;/url&gt;&lt;type&gt;400&lt;/type&gt;&lt;title&gt;MSMBuilder2: Modeling Conformational Dynamics at the Picosecond to Millisecond Scale.&lt;/title&gt;&lt;publisher&gt;American Chemical Society&lt;/publisher&gt;&lt;institution&gt;Biophysics Program, Stanford University, Stanford, CA.&lt;/institution&gt;&lt;number&gt;10&lt;/number&gt;&lt;subtype&gt;400&lt;/subtype&gt;&lt;endpage&gt;3419&lt;/endpage&gt;&lt;bundle&gt;&lt;publication&gt;&lt;publisher&gt;American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Kyle&lt;/firstName&gt;&lt;middleNames&gt;A&lt;/middleNames&gt;&lt;lastName&gt;Beauchamp&lt;/lastName&gt;&lt;/author&gt;&lt;author&gt;&lt;firstName&gt;Gregory&lt;/firstName&gt;&lt;middleNames&gt;R&lt;/middleNames&gt;&lt;lastName&gt;Bowman&lt;/lastName&gt;&lt;/author&gt;&lt;author&gt;&lt;firstName&gt;Thomas&lt;/firstName&gt;&lt;middleNames&gt;J&lt;/middleNames&gt;&lt;lastName&gt;Lane&lt;/lastName&gt;&lt;/author&gt;&lt;author&gt;&lt;firstName&gt;Lutz&lt;/firstName&gt;&lt;lastName&gt;Maibaum&lt;/lastName&gt;&lt;/author&gt;&lt;author&gt;&lt;firstName&gt;Imran&lt;/firstName&gt;&lt;middleNames&gt;S&lt;/middleNames&gt;&lt;lastName&gt;Haqu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ins w:id="241" w:author="Albanese, Steven/GSK Graduate School" w:date="2018-02-19T13:12:00Z">
        <w:r w:rsidR="00523CF7">
          <w:rPr>
            <w:rFonts w:ascii="Helvetica" w:hAnsi="Helvetica" w:cs="Helvetica"/>
            <w:vertAlign w:val="superscript"/>
          </w:rPr>
          <w:t>33</w:t>
        </w:r>
      </w:ins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implementation of </w:t>
      </w:r>
      <w:proofErr w:type="spellStart"/>
      <w:r w:rsidRPr="003700EB">
        <w:rPr>
          <w:rFonts w:ascii="Courier" w:hAnsi="Courier"/>
        </w:rPr>
        <w:t>RegularSpatial</w:t>
      </w:r>
      <w:proofErr w:type="spellEnd"/>
      <w:r w:rsidRPr="003700EB">
        <w:rPr>
          <w:rFonts w:ascii="Courier" w:hAnsi="Courier"/>
        </w:rPr>
        <w:t xml:space="preserve"> </w:t>
      </w:r>
      <w:r w:rsidRPr="00B11A9B">
        <w:rPr>
          <w:rFonts w:ascii="Helvetica" w:hAnsi="Helvetica"/>
        </w:rPr>
        <w:t xml:space="preserve">clustering using a 1Å RMSD cutoff. For the most populated clusters for Ro 08-2750 and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cluster centers were selected and shown with 10 randomly sampled cluster members. RoA6 produced a large number of lowly populated clusters with highly heterogeneous binding poses, and were therefore not shown. </w:t>
      </w:r>
    </w:p>
    <w:p w14:paraId="225AB8F2" w14:textId="77777777" w:rsidR="002921CE" w:rsidRDefault="002921CE" w:rsidP="000B3CF8">
      <w:pPr>
        <w:jc w:val="both"/>
        <w:rPr>
          <w:rFonts w:ascii="Helvetica" w:hAnsi="Helvetica"/>
        </w:rPr>
      </w:pPr>
    </w:p>
    <w:p w14:paraId="6C8285B2" w14:textId="60E9AB40" w:rsidR="004A4F26" w:rsidRDefault="004A4F26" w:rsidP="000B3CF8">
      <w:pPr>
        <w:jc w:val="both"/>
        <w:rPr>
          <w:ins w:id="242" w:author="Albanese, Steven/GSK Graduate School" w:date="2018-02-19T13:15:00Z"/>
          <w:rFonts w:ascii="Helvetica" w:hAnsi="Helvetica"/>
        </w:rPr>
      </w:pPr>
      <w:proofErr w:type="gramStart"/>
      <w:r>
        <w:rPr>
          <w:rFonts w:ascii="Helvetica" w:hAnsi="Helvetica"/>
          <w:i/>
        </w:rPr>
        <w:t xml:space="preserve">Conformational </w:t>
      </w:r>
      <w:ins w:id="243" w:author="Chodera, John/Sloan Kettering Institute" w:date="2018-02-14T14:52:00Z">
        <w:r w:rsidR="002F4977">
          <w:rPr>
            <w:rFonts w:ascii="Helvetica" w:hAnsi="Helvetica"/>
            <w:i/>
          </w:rPr>
          <w:t xml:space="preserve">heterogeneity </w:t>
        </w:r>
      </w:ins>
      <w:r>
        <w:rPr>
          <w:rFonts w:ascii="Helvetica" w:hAnsi="Helvetica"/>
          <w:i/>
        </w:rPr>
        <w:t>analysis.</w:t>
      </w:r>
      <w:proofErr w:type="gramEnd"/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To investigate the conformational heterogeneity in the presence or absence of the ligand, the fully interacting </w:t>
      </w:r>
      <w:ins w:id="244" w:author="Chodera, John/Sloan Kettering Institute" w:date="2018-02-14T14:52:00Z">
        <w:r w:rsidR="00D93FEC">
          <w:rPr>
            <w:rFonts w:ascii="Helvetica" w:hAnsi="Helvetica"/>
          </w:rPr>
          <w:t xml:space="preserve">thermodynamic </w:t>
        </w:r>
      </w:ins>
      <w:r>
        <w:rPr>
          <w:rFonts w:ascii="Helvetica" w:hAnsi="Helvetica"/>
        </w:rPr>
        <w:t>state</w:t>
      </w:r>
      <w:ins w:id="245" w:author="Chodera, John/Sloan Kettering Institute" w:date="2018-02-14T14:52:00Z">
        <w:r w:rsidR="00D93FEC">
          <w:rPr>
            <w:rFonts w:ascii="Helvetica" w:hAnsi="Helvetica"/>
          </w:rPr>
          <w:t xml:space="preserve"> (corresponding to the </w:t>
        </w:r>
        <w:proofErr w:type="spellStart"/>
        <w:r w:rsidR="003715B6" w:rsidRPr="000B3CF8">
          <w:rPr>
            <w:rFonts w:ascii="Helvetica" w:hAnsi="Helvetica"/>
          </w:rPr>
          <w:t>holo</w:t>
        </w:r>
        <w:proofErr w:type="spellEnd"/>
        <w:r w:rsidR="003715B6">
          <w:rPr>
            <w:rFonts w:ascii="Helvetica" w:hAnsi="Helvetica"/>
          </w:rPr>
          <w:t xml:space="preserve"> protein bound to the ligand</w:t>
        </w:r>
        <w:r w:rsidR="00D93FEC">
          <w:rPr>
            <w:rFonts w:ascii="Helvetica" w:hAnsi="Helvetica"/>
          </w:rPr>
          <w:t>)</w:t>
        </w:r>
      </w:ins>
      <w:r>
        <w:rPr>
          <w:rFonts w:ascii="Helvetica" w:hAnsi="Helvetica"/>
        </w:rPr>
        <w:t xml:space="preserve"> and fully non-interacting state</w:t>
      </w:r>
      <w:ins w:id="246" w:author="Chodera, John/Sloan Kettering Institute" w:date="2018-02-14T14:52:00Z">
        <w:r w:rsidR="00D93FEC">
          <w:rPr>
            <w:rFonts w:ascii="Helvetica" w:hAnsi="Helvetica"/>
          </w:rPr>
          <w:t xml:space="preserve"> (corresponding to the </w:t>
        </w:r>
        <w:proofErr w:type="spellStart"/>
        <w:r w:rsidR="003715B6" w:rsidRPr="000B3CF8">
          <w:rPr>
            <w:rFonts w:ascii="Helvetica" w:hAnsi="Helvetica"/>
          </w:rPr>
          <w:t>apo</w:t>
        </w:r>
        <w:proofErr w:type="spellEnd"/>
        <w:r w:rsidR="003715B6">
          <w:rPr>
            <w:rFonts w:ascii="Helvetica" w:hAnsi="Helvetica"/>
          </w:rPr>
          <w:t xml:space="preserve"> </w:t>
        </w:r>
        <w:r w:rsidR="00D93FEC" w:rsidRPr="003715B6">
          <w:rPr>
            <w:rFonts w:ascii="Helvetica" w:hAnsi="Helvetica"/>
          </w:rPr>
          <w:t>protein</w:t>
        </w:r>
        <w:r w:rsidR="00D93FEC">
          <w:rPr>
            <w:rFonts w:ascii="Helvetica" w:hAnsi="Helvetica"/>
          </w:rPr>
          <w:t xml:space="preserve"> free of ligand interactions)</w:t>
        </w:r>
      </w:ins>
      <w:r>
        <w:rPr>
          <w:rFonts w:ascii="Helvetica" w:hAnsi="Helvetica"/>
        </w:rPr>
        <w:t xml:space="preserve"> for all three l</w:t>
      </w:r>
      <w:r w:rsidR="00BA27DD">
        <w:rPr>
          <w:rFonts w:ascii="Helvetica" w:hAnsi="Helvetica"/>
        </w:rPr>
        <w:t>igands were extracted using a 4-</w:t>
      </w:r>
      <w:r>
        <w:rPr>
          <w:rFonts w:ascii="Helvetica" w:hAnsi="Helvetica"/>
        </w:rPr>
        <w:t xml:space="preserve">frame skip, discarding the initial frames as above. </w:t>
      </w:r>
    </w:p>
    <w:p w14:paraId="3FC89698" w14:textId="77777777" w:rsidR="008B513F" w:rsidRDefault="008B513F" w:rsidP="000B3CF8">
      <w:pPr>
        <w:jc w:val="both"/>
        <w:rPr>
          <w:ins w:id="247" w:author="Albanese, Steven/GSK Graduate School" w:date="2018-02-19T13:15:00Z"/>
          <w:rFonts w:ascii="Helvetica" w:hAnsi="Helvetica"/>
        </w:rPr>
      </w:pPr>
    </w:p>
    <w:p w14:paraId="0D461ACA" w14:textId="31BBC770" w:rsidR="008B513F" w:rsidRPr="008B513F" w:rsidRDefault="008B513F" w:rsidP="000B3CF8">
      <w:pPr>
        <w:jc w:val="both"/>
        <w:rPr>
          <w:rFonts w:ascii="Helvetica" w:hAnsi="Helvetica"/>
        </w:rPr>
      </w:pPr>
      <w:ins w:id="248" w:author="Albanese, Steven/GSK Graduate School" w:date="2018-02-19T13:15:00Z">
        <w:r w:rsidRPr="008B513F">
          <w:rPr>
            <w:rFonts w:ascii="Helvetica" w:hAnsi="Helvetica"/>
            <w:i/>
          </w:rPr>
          <w:lastRenderedPageBreak/>
          <w:t>Code availability</w:t>
        </w:r>
        <w:r>
          <w:rPr>
            <w:rFonts w:ascii="Helvetica" w:hAnsi="Helvetica"/>
            <w:i/>
          </w:rPr>
          <w:t xml:space="preserve">: </w:t>
        </w:r>
      </w:ins>
      <w:ins w:id="249" w:author="Albanese, Steven/GSK Graduate School" w:date="2018-02-19T13:16:00Z">
        <w:r>
          <w:rPr>
            <w:rFonts w:ascii="Helvetica" w:hAnsi="Helvetica"/>
          </w:rPr>
          <w:t xml:space="preserve">All Schrodinger project files, YANK simulation inputs and analysis scripts have been made </w:t>
        </w:r>
      </w:ins>
      <w:ins w:id="250" w:author="Albanese, Steven/GSK Graduate School" w:date="2018-02-19T13:21:00Z">
        <w:r>
          <w:rPr>
            <w:rFonts w:ascii="Helvetica" w:hAnsi="Helvetica"/>
          </w:rPr>
          <w:t>publicly</w:t>
        </w:r>
      </w:ins>
      <w:ins w:id="251" w:author="Albanese, Steven/GSK Graduate School" w:date="2018-02-19T13:16:00Z">
        <w:r>
          <w:rPr>
            <w:rFonts w:ascii="Helvetica" w:hAnsi="Helvetica"/>
          </w:rPr>
          <w:t xml:space="preserve"> available </w:t>
        </w:r>
      </w:ins>
      <w:ins w:id="252" w:author="Albanese, Steven/GSK Graduate School" w:date="2018-02-19T13:21:00Z">
        <w:r>
          <w:rPr>
            <w:rFonts w:ascii="Helvetica" w:hAnsi="Helvetica"/>
          </w:rPr>
          <w:t>(</w:t>
        </w:r>
      </w:ins>
      <w:ins w:id="253" w:author="Albanese, Steven/GSK Graduate School" w:date="2018-02-19T13:16:00Z">
        <w:r>
          <w:rPr>
            <w:rFonts w:ascii="Helvetica" w:hAnsi="Helvetica"/>
          </w:rPr>
          <w:fldChar w:fldCharType="begin"/>
        </w:r>
        <w:r>
          <w:rPr>
            <w:rFonts w:ascii="Helvetica" w:hAnsi="Helvetica"/>
          </w:rPr>
          <w:instrText xml:space="preserve"> HYPERLINK "</w:instrText>
        </w:r>
        <w:r w:rsidRPr="008B513F">
          <w:rPr>
            <w:rFonts w:ascii="Helvetica" w:hAnsi="Helvetica"/>
          </w:rPr>
          <w:instrText>https://github.com/choderalab/musashi</w:instrText>
        </w:r>
        <w:r>
          <w:rPr>
            <w:rFonts w:ascii="Helvetica" w:hAnsi="Helvetica"/>
          </w:rPr>
          <w:instrText xml:space="preserve">" </w:instrText>
        </w:r>
        <w:r>
          <w:rPr>
            <w:rFonts w:ascii="Helvetica" w:hAnsi="Helvetica"/>
          </w:rPr>
          <w:fldChar w:fldCharType="separate"/>
        </w:r>
        <w:r w:rsidRPr="008C174F">
          <w:rPr>
            <w:rStyle w:val="Hyperlink"/>
            <w:rFonts w:ascii="Helvetica" w:hAnsi="Helvetica"/>
          </w:rPr>
          <w:t>https://github.com/choderalab/musashi</w:t>
        </w:r>
        <w:r>
          <w:rPr>
            <w:rFonts w:ascii="Helvetica" w:hAnsi="Helvetica"/>
          </w:rPr>
          <w:fldChar w:fldCharType="end"/>
        </w:r>
      </w:ins>
      <w:ins w:id="254" w:author="Albanese, Steven/GSK Graduate School" w:date="2018-02-19T13:21:00Z">
        <w:r>
          <w:rPr>
            <w:rFonts w:ascii="Helvetica" w:hAnsi="Helvetica"/>
          </w:rPr>
          <w:t>)</w:t>
        </w:r>
      </w:ins>
      <w:ins w:id="255" w:author="Albanese, Steven/GSK Graduate School" w:date="2018-02-19T13:16:00Z">
        <w:r>
          <w:rPr>
            <w:rFonts w:ascii="Helvetica" w:hAnsi="Helvetica"/>
          </w:rPr>
          <w:t xml:space="preserve">. </w:t>
        </w:r>
      </w:ins>
    </w:p>
    <w:p w14:paraId="2D19A2CC" w14:textId="77777777" w:rsidR="00452B6D" w:rsidRPr="00523CF7" w:rsidRDefault="00452B6D" w:rsidP="000B3CF8">
      <w:pPr>
        <w:jc w:val="both"/>
        <w:rPr>
          <w:rFonts w:ascii="Helvetica" w:hAnsi="Helvetica"/>
        </w:rPr>
      </w:pPr>
    </w:p>
    <w:p w14:paraId="4B8736F6" w14:textId="77777777" w:rsidR="00452B6D" w:rsidRPr="00523CF7" w:rsidRDefault="00452B6D" w:rsidP="000B3CF8">
      <w:pPr>
        <w:jc w:val="both"/>
        <w:rPr>
          <w:rFonts w:ascii="Helvetica" w:hAnsi="Helvetica"/>
        </w:rPr>
      </w:pPr>
    </w:p>
    <w:p w14:paraId="1D5466D1" w14:textId="77777777" w:rsidR="00452B6D" w:rsidRPr="00523CF7" w:rsidRDefault="00452B6D" w:rsidP="000B3CF8">
      <w:pPr>
        <w:jc w:val="both"/>
        <w:rPr>
          <w:rFonts w:ascii="Helvetica" w:hAnsi="Helvetica"/>
        </w:rPr>
      </w:pPr>
    </w:p>
    <w:p w14:paraId="7621C8CA" w14:textId="47EA0DF5" w:rsidR="00452B6D" w:rsidRPr="00523CF7" w:rsidRDefault="00452B6D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 w:cs="Times"/>
        </w:rPr>
      </w:pPr>
      <w:r w:rsidRPr="00523CF7">
        <w:rPr>
          <w:rFonts w:ascii="Helvetica" w:hAnsi="Helvetica" w:cs="Times"/>
        </w:rPr>
        <w:t>Author affiliations:</w:t>
      </w:r>
    </w:p>
    <w:p w14:paraId="107D82C6" w14:textId="39ADFB9B" w:rsidR="00055D0F" w:rsidRPr="00A77D37" w:rsidRDefault="00452B6D" w:rsidP="000B3C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Helvetica" w:hAnsi="Helvetica"/>
          <w:lang w:val="de-DE"/>
        </w:rPr>
      </w:pPr>
      <w:r w:rsidRPr="00A77D37">
        <w:rPr>
          <w:rFonts w:ascii="Helvetica" w:hAnsi="Helvetica"/>
          <w:lang w:val="de-DE"/>
        </w:rPr>
        <w:t xml:space="preserve">Daniel </w:t>
      </w:r>
      <w:proofErr w:type="spellStart"/>
      <w:r w:rsidRPr="00A77D37">
        <w:rPr>
          <w:rFonts w:ascii="Helvetica" w:hAnsi="Helvetica"/>
          <w:lang w:val="de-DE"/>
        </w:rPr>
        <w:t>Cappel</w:t>
      </w:r>
      <w:proofErr w:type="spellEnd"/>
      <w:r w:rsidRPr="00A77D37">
        <w:rPr>
          <w:rFonts w:ascii="Helvetica" w:hAnsi="Helvetica"/>
          <w:lang w:val="de-DE"/>
        </w:rPr>
        <w:t xml:space="preserve">: </w:t>
      </w:r>
      <w:proofErr w:type="spellStart"/>
      <w:r w:rsidRPr="00A77D37">
        <w:rPr>
          <w:rFonts w:ascii="Helvetica" w:hAnsi="Helvetica"/>
          <w:lang w:val="de-DE"/>
        </w:rPr>
        <w:t>Schrödinger</w:t>
      </w:r>
      <w:proofErr w:type="spellEnd"/>
      <w:r w:rsidRPr="00A77D37">
        <w:rPr>
          <w:rFonts w:ascii="Helvetica" w:hAnsi="Helvetica"/>
          <w:lang w:val="de-DE"/>
        </w:rPr>
        <w:t xml:space="preserve"> GmbH, </w:t>
      </w:r>
      <w:ins w:id="256" w:author="Daniel Cappel" w:date="2018-02-16T15:51:00Z">
        <w:r w:rsidR="00A77D37" w:rsidRPr="00F91040">
          <w:rPr>
            <w:rFonts w:ascii="Helvetica" w:hAnsi="Helvetica"/>
            <w:lang w:val="de-DE"/>
          </w:rPr>
          <w:t>Q7</w:t>
        </w:r>
      </w:ins>
      <w:ins w:id="257" w:author="Daniel Cappel" w:date="2018-02-16T15:52:00Z">
        <w:r w:rsidR="00A77D37">
          <w:rPr>
            <w:rFonts w:ascii="Helvetica" w:hAnsi="Helvetica"/>
            <w:lang w:val="de-DE"/>
          </w:rPr>
          <w:t>, 2</w:t>
        </w:r>
      </w:ins>
      <w:r w:rsidRPr="00A77D37">
        <w:rPr>
          <w:rFonts w:ascii="Helvetica" w:hAnsi="Helvetica"/>
          <w:lang w:val="de-DE"/>
        </w:rPr>
        <w:t>3, 6816</w:t>
      </w:r>
      <w:ins w:id="258" w:author="Daniel Cappel" w:date="2018-02-16T15:52:00Z">
        <w:r w:rsidR="00A77D37">
          <w:rPr>
            <w:rFonts w:ascii="Helvetica" w:hAnsi="Helvetica"/>
            <w:lang w:val="de-DE"/>
          </w:rPr>
          <w:t>1</w:t>
        </w:r>
      </w:ins>
      <w:r w:rsidRPr="00A77D37">
        <w:rPr>
          <w:rFonts w:ascii="Helvetica" w:hAnsi="Helvetica"/>
          <w:lang w:val="de-DE"/>
        </w:rPr>
        <w:t xml:space="preserve"> Mannheim, Germany</w:t>
      </w:r>
    </w:p>
    <w:p w14:paraId="00173A10" w14:textId="1A78A08B" w:rsidR="00055D0F" w:rsidRPr="00B11A9B" w:rsidRDefault="00055D0F" w:rsidP="000B3CF8">
      <w:pPr>
        <w:jc w:val="both"/>
        <w:rPr>
          <w:rFonts w:ascii="Helvetica" w:hAnsi="Helvetica" w:cs="Arial"/>
          <w:bCs/>
        </w:rPr>
      </w:pPr>
      <w:r w:rsidRPr="00F91040">
        <w:rPr>
          <w:rFonts w:ascii="Helvetica" w:hAnsi="Helvetica"/>
        </w:rPr>
        <w:t xml:space="preserve">Steven K. Albanese: </w:t>
      </w:r>
      <w:r w:rsidR="00B11A9B" w:rsidRPr="00F91040">
        <w:rPr>
          <w:rFonts w:ascii="Helvetica" w:hAnsi="Helvetica"/>
        </w:rPr>
        <w:t xml:space="preserve">1) </w:t>
      </w:r>
      <w:r w:rsidR="00B11A9B" w:rsidRPr="00B11A9B">
        <w:rPr>
          <w:rFonts w:ascii="Helvetica" w:eastAsia="Times New Roman" w:hAnsi="Helvetica" w:cs="Arial"/>
          <w:color w:val="222222"/>
          <w:shd w:val="clear" w:color="auto" w:fill="FFFFFF"/>
        </w:rPr>
        <w:t>Gerstner Sloan Kettering Graduate School, Memorial Sloan Kettering Cancer Center, New York, NY 10065</w:t>
      </w:r>
      <w:r w:rsidR="00B11A9B" w:rsidRPr="00B11A9B">
        <w:rPr>
          <w:rFonts w:ascii="Helvetica" w:hAnsi="Helvetica" w:cs="Arial"/>
          <w:bCs/>
        </w:rPr>
        <w:t xml:space="preserve"> 2)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49F92589" w14:textId="335C248E" w:rsidR="00452B6D" w:rsidRPr="00F91040" w:rsidRDefault="00452B6D" w:rsidP="000B3CF8">
      <w:pPr>
        <w:jc w:val="both"/>
        <w:rPr>
          <w:rFonts w:ascii="Helvetica" w:hAnsi="Helvetica"/>
        </w:rPr>
      </w:pPr>
    </w:p>
    <w:p w14:paraId="1E01FB90" w14:textId="77777777" w:rsidR="0041604A" w:rsidRPr="00F91040" w:rsidRDefault="00673578" w:rsidP="000B3CF8">
      <w:pPr>
        <w:jc w:val="both"/>
        <w:rPr>
          <w:rFonts w:ascii="Helvetica" w:hAnsi="Helvetica"/>
        </w:rPr>
      </w:pPr>
      <w:r w:rsidRPr="00F91040">
        <w:rPr>
          <w:rFonts w:ascii="Helvetica" w:hAnsi="Helvetica"/>
        </w:rPr>
        <w:t xml:space="preserve">Andrea </w:t>
      </w:r>
      <w:proofErr w:type="spellStart"/>
      <w:r w:rsidRPr="00F91040">
        <w:rPr>
          <w:rFonts w:ascii="Helvetica" w:hAnsi="Helvetica"/>
        </w:rPr>
        <w:t>Rizzi</w:t>
      </w:r>
      <w:proofErr w:type="spellEnd"/>
      <w:r w:rsidRPr="00F91040">
        <w:rPr>
          <w:rFonts w:ascii="Helvetica" w:hAnsi="Helvetica"/>
        </w:rPr>
        <w:t>: 1) Tri-Institutional Training Program in Computational Biology and Medicine, New York, NY, USA 2) Computational and Systems Biology Program, Memorial Sloan Kettering Cancer Center, New York, NY, USA</w:t>
      </w:r>
    </w:p>
    <w:p w14:paraId="75625AEB" w14:textId="77777777" w:rsidR="00B11A9B" w:rsidRPr="00F91040" w:rsidRDefault="00B11A9B" w:rsidP="000B3CF8">
      <w:pPr>
        <w:jc w:val="both"/>
        <w:rPr>
          <w:rFonts w:ascii="Helvetica" w:hAnsi="Helvetica"/>
        </w:rPr>
      </w:pPr>
    </w:p>
    <w:p w14:paraId="72EF4FF9" w14:textId="77777777" w:rsidR="00B11A9B" w:rsidRDefault="00B11A9B" w:rsidP="000B3CF8">
      <w:pPr>
        <w:jc w:val="both"/>
        <w:rPr>
          <w:ins w:id="259" w:author="Chodera, John/Sloan Kettering Institute" w:date="2018-02-14T14:53:00Z"/>
          <w:rFonts w:ascii="Helvetica" w:hAnsi="Helvetica" w:cs="Arial"/>
          <w:bCs/>
        </w:rPr>
      </w:pPr>
      <w:r w:rsidRPr="00F91040">
        <w:rPr>
          <w:rFonts w:ascii="Helvetica" w:hAnsi="Helvetica"/>
        </w:rPr>
        <w:t xml:space="preserve">Levi </w:t>
      </w:r>
      <w:proofErr w:type="spellStart"/>
      <w:r w:rsidRPr="00F91040">
        <w:rPr>
          <w:rFonts w:ascii="Helvetica" w:hAnsi="Helvetica"/>
        </w:rPr>
        <w:t>Naden</w:t>
      </w:r>
      <w:proofErr w:type="spellEnd"/>
      <w:r w:rsidRPr="00F91040">
        <w:rPr>
          <w:rFonts w:ascii="Helvetica" w:hAnsi="Helvetica"/>
        </w:rPr>
        <w:t xml:space="preserve">: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04A14FA0" w14:textId="77777777" w:rsidR="000A61A0" w:rsidRDefault="000A61A0" w:rsidP="000B3CF8">
      <w:pPr>
        <w:jc w:val="both"/>
        <w:rPr>
          <w:ins w:id="260" w:author="Chodera, John/Sloan Kettering Institute" w:date="2018-02-14T14:53:00Z"/>
          <w:rFonts w:ascii="Helvetica" w:hAnsi="Helvetica" w:cs="Arial"/>
          <w:bCs/>
        </w:rPr>
      </w:pPr>
    </w:p>
    <w:p w14:paraId="3B785EE1" w14:textId="1B1029CD" w:rsidR="000A61A0" w:rsidRDefault="000A61A0" w:rsidP="007A58BC">
      <w:pPr>
        <w:jc w:val="both"/>
        <w:outlineLvl w:val="0"/>
        <w:rPr>
          <w:ins w:id="261" w:author="Chodera, John/Sloan Kettering Institute" w:date="2018-02-14T14:53:00Z"/>
          <w:rFonts w:ascii="Helvetica" w:hAnsi="Helvetica" w:cs="Arial"/>
          <w:bCs/>
        </w:rPr>
      </w:pPr>
      <w:ins w:id="262" w:author="Chodera, John/Sloan Kettering Institute" w:date="2018-02-14T14:53:00Z">
        <w:r>
          <w:rPr>
            <w:rFonts w:ascii="Helvetica" w:hAnsi="Helvetica" w:cs="Arial"/>
            <w:bCs/>
          </w:rPr>
          <w:t>Grants to recognize:</w:t>
        </w:r>
      </w:ins>
    </w:p>
    <w:p w14:paraId="296822EA" w14:textId="77777777" w:rsidR="000A61A0" w:rsidRDefault="000A61A0" w:rsidP="000B3CF8">
      <w:pPr>
        <w:jc w:val="both"/>
        <w:rPr>
          <w:ins w:id="263" w:author="Chodera, John/Sloan Kettering Institute" w:date="2018-02-14T14:53:00Z"/>
          <w:rFonts w:ascii="Helvetica" w:hAnsi="Helvetica" w:cs="Arial"/>
          <w:bCs/>
        </w:rPr>
      </w:pPr>
    </w:p>
    <w:p w14:paraId="191E8D21" w14:textId="77777777" w:rsidR="002564E9" w:rsidRDefault="00641F46" w:rsidP="00641F46">
      <w:pPr>
        <w:rPr>
          <w:ins w:id="264" w:author="Chodera, John/Sloan Kettering Institute" w:date="2018-02-14T14:55:00Z"/>
          <w:rFonts w:ascii="Helvetica" w:hAnsi="Helvetica" w:cs="Arial"/>
          <w:bCs/>
        </w:rPr>
      </w:pPr>
      <w:ins w:id="265" w:author="Chodera, John/Sloan Kettering Institute" w:date="2018-02-14T14:55:00Z">
        <w:r w:rsidRPr="00641F46">
          <w:rPr>
            <w:rFonts w:ascii="Helvetica" w:hAnsi="Helvetica" w:cs="Arial"/>
            <w:bCs/>
          </w:rPr>
          <w:t>JDC acknowledges support from the Sloan Kettering Institute and NIH grant P30 CA008748 and NIH grant R01 GM121505.</w:t>
        </w:r>
      </w:ins>
    </w:p>
    <w:p w14:paraId="46AE0312" w14:textId="7CB23BD5" w:rsidR="00ED7362" w:rsidRPr="00641F46" w:rsidRDefault="002564E9" w:rsidP="00641F46">
      <w:pPr>
        <w:rPr>
          <w:ins w:id="266" w:author="Chodera, John/Sloan Kettering Institute" w:date="2018-02-14T14:55:00Z"/>
          <w:rFonts w:ascii="Helvetica" w:hAnsi="Helvetica" w:cs="Arial"/>
          <w:bCs/>
        </w:rPr>
      </w:pPr>
      <w:ins w:id="267" w:author="Chodera, John/Sloan Kettering Institute" w:date="2018-02-14T14:55:00Z">
        <w:r>
          <w:rPr>
            <w:rFonts w:ascii="Helvetica" w:hAnsi="Helvetica" w:cs="Arial"/>
            <w:bCs/>
          </w:rPr>
          <w:t xml:space="preserve">LN acknowledges support from Merck </w:t>
        </w:r>
        <w:proofErr w:type="spellStart"/>
        <w:r>
          <w:rPr>
            <w:rFonts w:ascii="Helvetica" w:hAnsi="Helvetica" w:cs="Arial"/>
            <w:bCs/>
          </w:rPr>
          <w:t>KGaA</w:t>
        </w:r>
        <w:proofErr w:type="spellEnd"/>
        <w:r w:rsidR="00702627">
          <w:rPr>
            <w:rFonts w:ascii="Helvetica" w:hAnsi="Helvetica" w:cs="Arial"/>
            <w:bCs/>
          </w:rPr>
          <w:t xml:space="preserve"> </w:t>
        </w:r>
      </w:ins>
      <w:ins w:id="268" w:author="Chodera, John/Sloan Kettering Institute" w:date="2018-02-14T14:56:00Z">
        <w:r w:rsidR="006B0624">
          <w:rPr>
            <w:rFonts w:ascii="Helvetica" w:hAnsi="Helvetica" w:cs="Arial"/>
            <w:bCs/>
          </w:rPr>
          <w:t>to support</w:t>
        </w:r>
      </w:ins>
      <w:ins w:id="269" w:author="Chodera, John/Sloan Kettering Institute" w:date="2018-02-14T14:55:00Z">
        <w:r w:rsidR="00702627">
          <w:rPr>
            <w:rFonts w:ascii="Helvetica" w:hAnsi="Helvetica" w:cs="Arial"/>
            <w:bCs/>
          </w:rPr>
          <w:t xml:space="preserve"> the development of </w:t>
        </w:r>
      </w:ins>
      <w:ins w:id="270" w:author="Chodera, John/Sloan Kettering Institute" w:date="2018-02-14T14:56:00Z">
        <w:r w:rsidR="00EC44D2">
          <w:rPr>
            <w:rFonts w:ascii="Helvetica" w:hAnsi="Helvetica" w:cs="Arial"/>
            <w:bCs/>
          </w:rPr>
          <w:t xml:space="preserve">open source tools for </w:t>
        </w:r>
        <w:r w:rsidR="00CD2BE0">
          <w:rPr>
            <w:rFonts w:ascii="Helvetica" w:hAnsi="Helvetica" w:cs="Arial"/>
            <w:bCs/>
          </w:rPr>
          <w:t xml:space="preserve">GPU-accelerated </w:t>
        </w:r>
      </w:ins>
      <w:ins w:id="271" w:author="Chodera, John/Sloan Kettering Institute" w:date="2018-02-14T14:55:00Z">
        <w:r w:rsidR="00702627">
          <w:rPr>
            <w:rFonts w:ascii="Helvetica" w:hAnsi="Helvetica" w:cs="Arial"/>
            <w:bCs/>
          </w:rPr>
          <w:t>alchemical free energy calculations</w:t>
        </w:r>
        <w:r>
          <w:rPr>
            <w:rFonts w:ascii="Helvetica" w:hAnsi="Helvetica" w:cs="Arial"/>
            <w:bCs/>
          </w:rPr>
          <w:t>.</w:t>
        </w:r>
        <w:r w:rsidR="00641F46" w:rsidRPr="00641F46">
          <w:rPr>
            <w:rFonts w:ascii="Helvetica" w:hAnsi="Helvetica" w:cs="Arial"/>
            <w:bCs/>
          </w:rPr>
          <w:t xml:space="preserve"> </w:t>
        </w:r>
      </w:ins>
    </w:p>
    <w:p w14:paraId="2A44B4AD" w14:textId="6874C771" w:rsidR="00854B1F" w:rsidRDefault="001E4A7D" w:rsidP="00F91040">
      <w:pPr>
        <w:jc w:val="both"/>
        <w:outlineLvl w:val="0"/>
        <w:rPr>
          <w:ins w:id="272" w:author="Chodera, John/Sloan Kettering Institute" w:date="2018-02-14T14:56:00Z"/>
          <w:rFonts w:ascii="Helvetica" w:hAnsi="Helvetica" w:cs="Arial"/>
          <w:bCs/>
        </w:rPr>
      </w:pPr>
      <w:ins w:id="273" w:author="Chodera, John/Sloan Kettering Institute" w:date="2018-02-14T14:56:00Z">
        <w:r>
          <w:rPr>
            <w:rFonts w:ascii="Helvetica" w:hAnsi="Helvetica" w:cs="Arial"/>
            <w:bCs/>
          </w:rPr>
          <w:t>Conflict of interest statement:</w:t>
        </w:r>
      </w:ins>
    </w:p>
    <w:p w14:paraId="3FD4F982" w14:textId="12101FF9" w:rsidR="001E4A7D" w:rsidRPr="00B11A9B" w:rsidRDefault="001E4A7D" w:rsidP="00F91040">
      <w:pPr>
        <w:jc w:val="both"/>
        <w:outlineLvl w:val="0"/>
        <w:rPr>
          <w:rFonts w:ascii="Helvetica" w:hAnsi="Helvetica" w:cs="Arial"/>
          <w:bCs/>
        </w:rPr>
      </w:pPr>
      <w:ins w:id="274" w:author="Chodera, John/Sloan Kettering Institute" w:date="2018-02-14T14:56:00Z">
        <w:r>
          <w:rPr>
            <w:rFonts w:ascii="Helvetica" w:hAnsi="Helvetica" w:cs="Arial"/>
            <w:bCs/>
          </w:rPr>
          <w:t>JDC is a member of the Scientific Advisory Board for Schrödinger.</w:t>
        </w:r>
      </w:ins>
    </w:p>
    <w:p w14:paraId="5946D2B8" w14:textId="0D0EC5AC" w:rsidR="00B11A9B" w:rsidRPr="00F91040" w:rsidRDefault="00B11A9B" w:rsidP="00F91040">
      <w:pPr>
        <w:jc w:val="both"/>
        <w:rPr>
          <w:rFonts w:ascii="Helvetica" w:hAnsi="Helvetica"/>
        </w:rPr>
      </w:pPr>
    </w:p>
    <w:p w14:paraId="5A89D816" w14:textId="77777777" w:rsidR="0041604A" w:rsidRPr="00F91040" w:rsidRDefault="0041604A" w:rsidP="00F91040">
      <w:pPr>
        <w:jc w:val="both"/>
        <w:rPr>
          <w:rFonts w:ascii="Helvetica" w:hAnsi="Helvetica"/>
        </w:rPr>
      </w:pPr>
    </w:p>
    <w:p w14:paraId="04D5AD05" w14:textId="77777777" w:rsidR="00523CF7" w:rsidRDefault="0041604A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75" w:author="Albanese, Steven/GSK Graduate School" w:date="2018-02-19T13:12:00Z"/>
          <w:rFonts w:ascii="Helvetica" w:hAnsi="Helvetica" w:cs="Helvetica"/>
        </w:rPr>
      </w:pPr>
      <w:r w:rsidRPr="00B11A9B">
        <w:rPr>
          <w:rFonts w:ascii="Helvetica" w:hAnsi="Helvetica"/>
          <w:lang w:val="de-DE"/>
        </w:rPr>
        <w:fldChar w:fldCharType="begin"/>
      </w:r>
      <w:r w:rsidRPr="00B11A9B">
        <w:rPr>
          <w:rFonts w:ascii="Helvetica" w:hAnsi="Helvetica"/>
          <w:lang w:val="de-DE"/>
        </w:rPr>
        <w:instrText xml:space="preserve"> ADDIN PAPERS2_CITATIONS &lt;papers2_bibliography/&gt;</w:instrText>
      </w:r>
      <w:r w:rsidRPr="00B11A9B">
        <w:rPr>
          <w:rFonts w:ascii="Helvetica" w:hAnsi="Helvetica"/>
          <w:lang w:val="de-DE"/>
        </w:rPr>
        <w:fldChar w:fldCharType="separate"/>
      </w:r>
      <w:ins w:id="276" w:author="Albanese, Steven/GSK Graduate School" w:date="2018-02-19T13:12:00Z">
        <w:r w:rsidR="00523CF7">
          <w:rPr>
            <w:rFonts w:ascii="Helvetica" w:hAnsi="Helvetica" w:cs="Helvetica"/>
          </w:rPr>
          <w:t>1.</w:t>
        </w:r>
        <w:r w:rsidR="00523CF7">
          <w:rPr>
            <w:rFonts w:ascii="Helvetica" w:hAnsi="Helvetica" w:cs="Helvetica"/>
          </w:rPr>
          <w:tab/>
        </w:r>
        <w:proofErr w:type="spellStart"/>
        <w:r w:rsidR="00523CF7">
          <w:rPr>
            <w:rFonts w:ascii="Helvetica" w:hAnsi="Helvetica" w:cs="Helvetica"/>
          </w:rPr>
          <w:t>Sastry</w:t>
        </w:r>
        <w:proofErr w:type="spellEnd"/>
        <w:r w:rsidR="00523CF7">
          <w:rPr>
            <w:rFonts w:ascii="Helvetica" w:hAnsi="Helvetica" w:cs="Helvetica"/>
          </w:rPr>
          <w:t xml:space="preserve">, G. M., </w:t>
        </w:r>
        <w:proofErr w:type="spellStart"/>
        <w:r w:rsidR="00523CF7">
          <w:rPr>
            <w:rFonts w:ascii="Helvetica" w:hAnsi="Helvetica" w:cs="Helvetica"/>
          </w:rPr>
          <w:t>Adzhigirey</w:t>
        </w:r>
        <w:proofErr w:type="spellEnd"/>
        <w:r w:rsidR="00523CF7">
          <w:rPr>
            <w:rFonts w:ascii="Helvetica" w:hAnsi="Helvetica" w:cs="Helvetica"/>
          </w:rPr>
          <w:t xml:space="preserve">, M., Day, T., </w:t>
        </w:r>
        <w:proofErr w:type="spellStart"/>
        <w:r w:rsidR="00523CF7">
          <w:rPr>
            <w:rFonts w:ascii="Helvetica" w:hAnsi="Helvetica" w:cs="Helvetica"/>
          </w:rPr>
          <w:t>Annabhimoju</w:t>
        </w:r>
        <w:proofErr w:type="spellEnd"/>
        <w:r w:rsidR="00523CF7">
          <w:rPr>
            <w:rFonts w:ascii="Helvetica" w:hAnsi="Helvetica" w:cs="Helvetica"/>
          </w:rPr>
          <w:t xml:space="preserve">, R. &amp; Sherman, W. Protein and ligand preparation: parameters, protocols, and influence on virtual screening enrichments. </w:t>
        </w:r>
        <w:r w:rsidR="00523CF7">
          <w:rPr>
            <w:rFonts w:ascii="Helvetica" w:hAnsi="Helvetica" w:cs="Helvetica"/>
            <w:i/>
            <w:iCs/>
          </w:rPr>
          <w:t xml:space="preserve">J. </w:t>
        </w:r>
        <w:proofErr w:type="spellStart"/>
        <w:r w:rsidR="00523CF7">
          <w:rPr>
            <w:rFonts w:ascii="Helvetica" w:hAnsi="Helvetica" w:cs="Helvetica"/>
            <w:i/>
            <w:iCs/>
          </w:rPr>
          <w:t>Comput</w:t>
        </w:r>
        <w:proofErr w:type="spellEnd"/>
        <w:r w:rsidR="00523CF7">
          <w:rPr>
            <w:rFonts w:ascii="Helvetica" w:hAnsi="Helvetica" w:cs="Helvetica"/>
            <w:i/>
            <w:iCs/>
          </w:rPr>
          <w:t>. Aided Mol. Des.</w:t>
        </w:r>
        <w:r w:rsidR="00523CF7">
          <w:rPr>
            <w:rFonts w:ascii="Helvetica" w:hAnsi="Helvetica" w:cs="Helvetica"/>
          </w:rPr>
          <w:t xml:space="preserve"> </w:t>
        </w:r>
        <w:proofErr w:type="gramStart"/>
        <w:r w:rsidR="00523CF7">
          <w:rPr>
            <w:rFonts w:ascii="Helvetica" w:hAnsi="Helvetica" w:cs="Helvetica"/>
            <w:b/>
            <w:bCs/>
          </w:rPr>
          <w:t>27,</w:t>
        </w:r>
        <w:r w:rsidR="00523CF7">
          <w:rPr>
            <w:rFonts w:ascii="Helvetica" w:hAnsi="Helvetica" w:cs="Helvetica"/>
          </w:rPr>
          <w:t xml:space="preserve"> 221–234 (2013).</w:t>
        </w:r>
        <w:proofErr w:type="gramEnd"/>
      </w:ins>
    </w:p>
    <w:p w14:paraId="145B3930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77" w:author="Albanese, Steven/GSK Graduate School" w:date="2018-02-19T13:12:00Z"/>
          <w:rFonts w:ascii="Helvetica" w:hAnsi="Helvetica" w:cs="Helvetica"/>
        </w:rPr>
      </w:pPr>
      <w:ins w:id="278" w:author="Albanese, Steven/GSK Graduate School" w:date="2018-02-19T13:12:00Z">
        <w:r>
          <w:rPr>
            <w:rFonts w:ascii="Helvetica" w:hAnsi="Helvetica" w:cs="Helvetica"/>
          </w:rPr>
          <w:t>2.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Halgren</w:t>
        </w:r>
        <w:proofErr w:type="spellEnd"/>
        <w:r>
          <w:rPr>
            <w:rFonts w:ascii="Helvetica" w:hAnsi="Helvetica" w:cs="Helvetica"/>
          </w:rPr>
          <w:t xml:space="preserve">, T. A. Identifying and characterizing binding sites and assessing </w:t>
        </w:r>
        <w:proofErr w:type="spellStart"/>
        <w:r>
          <w:rPr>
            <w:rFonts w:ascii="Helvetica" w:hAnsi="Helvetica" w:cs="Helvetica"/>
          </w:rPr>
          <w:t>druggability</w:t>
        </w:r>
        <w:proofErr w:type="spellEnd"/>
        <w:r>
          <w:rPr>
            <w:rFonts w:ascii="Helvetica" w:hAnsi="Helvetica" w:cs="Helvetica"/>
          </w:rPr>
          <w:t xml:space="preserve">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Inf</w:t>
        </w:r>
        <w:proofErr w:type="spellEnd"/>
        <w:r>
          <w:rPr>
            <w:rFonts w:ascii="Helvetica" w:hAnsi="Helvetica" w:cs="Helvetica"/>
            <w:i/>
            <w:iCs/>
          </w:rPr>
          <w:t xml:space="preserve"> Model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49,</w:t>
        </w:r>
        <w:r>
          <w:rPr>
            <w:rFonts w:ascii="Helvetica" w:hAnsi="Helvetica" w:cs="Helvetica"/>
          </w:rPr>
          <w:t xml:space="preserve"> 377–389 (2009).</w:t>
        </w:r>
      </w:ins>
    </w:p>
    <w:p w14:paraId="0AADABE6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79" w:author="Albanese, Steven/GSK Graduate School" w:date="2018-02-19T13:12:00Z"/>
          <w:rFonts w:ascii="Helvetica" w:hAnsi="Helvetica" w:cs="Helvetica"/>
        </w:rPr>
      </w:pPr>
      <w:ins w:id="280" w:author="Albanese, Steven/GSK Graduate School" w:date="2018-02-19T13:12:00Z">
        <w:r>
          <w:rPr>
            <w:rFonts w:ascii="Helvetica" w:hAnsi="Helvetica" w:cs="Helvetica"/>
          </w:rPr>
          <w:t>3.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Halgren</w:t>
        </w:r>
        <w:proofErr w:type="spellEnd"/>
        <w:r>
          <w:rPr>
            <w:rFonts w:ascii="Helvetica" w:hAnsi="Helvetica" w:cs="Helvetica"/>
          </w:rPr>
          <w:t xml:space="preserve">, T. </w:t>
        </w:r>
        <w:proofErr w:type="gramStart"/>
        <w:r>
          <w:rPr>
            <w:rFonts w:ascii="Helvetica" w:hAnsi="Helvetica" w:cs="Helvetica"/>
          </w:rPr>
          <w:t>New method for fast and accurate binding-site identification and analysis.</w:t>
        </w:r>
        <w:proofErr w:type="gramEnd"/>
        <w:r>
          <w:rPr>
            <w:rFonts w:ascii="Helvetica" w:hAnsi="Helvetica" w:cs="Helvetica"/>
          </w:rPr>
          <w:t xml:space="preserve"> </w:t>
        </w:r>
        <w:proofErr w:type="spellStart"/>
        <w:proofErr w:type="gram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Biol</w:t>
        </w:r>
        <w:proofErr w:type="spellEnd"/>
        <w:r>
          <w:rPr>
            <w:rFonts w:ascii="Helvetica" w:hAnsi="Helvetica" w:cs="Helvetica"/>
            <w:i/>
            <w:iCs/>
          </w:rPr>
          <w:t xml:space="preserve"> Drug Des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69,</w:t>
        </w:r>
        <w:r>
          <w:rPr>
            <w:rFonts w:ascii="Helvetica" w:hAnsi="Helvetica" w:cs="Helvetica"/>
          </w:rPr>
          <w:t xml:space="preserve"> 146–148 (2007).</w:t>
        </w:r>
        <w:proofErr w:type="gramEnd"/>
      </w:ins>
    </w:p>
    <w:p w14:paraId="43A858A4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81" w:author="Albanese, Steven/GSK Graduate School" w:date="2018-02-19T13:12:00Z"/>
          <w:rFonts w:ascii="Helvetica" w:hAnsi="Helvetica" w:cs="Helvetica"/>
        </w:rPr>
      </w:pPr>
      <w:ins w:id="282" w:author="Albanese, Steven/GSK Graduate School" w:date="2018-02-19T13:12:00Z">
        <w:r>
          <w:rPr>
            <w:rFonts w:ascii="Helvetica" w:hAnsi="Helvetica" w:cs="Helvetica"/>
          </w:rPr>
          <w:t>4.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Friesner</w:t>
        </w:r>
        <w:proofErr w:type="spellEnd"/>
        <w:r>
          <w:rPr>
            <w:rFonts w:ascii="Helvetica" w:hAnsi="Helvetica" w:cs="Helvetica"/>
          </w:rPr>
          <w:t xml:space="preserve">, R. A.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Glide: a new approach for rapid, accurate docking and scoring. 1. Method and assessment of docking accuracy. </w:t>
        </w:r>
        <w:r>
          <w:rPr>
            <w:rFonts w:ascii="Helvetica" w:hAnsi="Helvetica" w:cs="Helvetica"/>
            <w:i/>
            <w:iCs/>
          </w:rPr>
          <w:t>J. Med. Chem.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47,</w:t>
        </w:r>
        <w:r>
          <w:rPr>
            <w:rFonts w:ascii="Helvetica" w:hAnsi="Helvetica" w:cs="Helvetica"/>
          </w:rPr>
          <w:t xml:space="preserve"> 1739–1749 (2004).</w:t>
        </w:r>
      </w:ins>
    </w:p>
    <w:p w14:paraId="2C5D6D5C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83" w:author="Albanese, Steven/GSK Graduate School" w:date="2018-02-19T13:12:00Z"/>
          <w:rFonts w:ascii="Helvetica" w:hAnsi="Helvetica" w:cs="Helvetica"/>
        </w:rPr>
      </w:pPr>
      <w:ins w:id="284" w:author="Albanese, Steven/GSK Graduate School" w:date="2018-02-19T13:12:00Z">
        <w:r>
          <w:rPr>
            <w:rFonts w:ascii="Helvetica" w:hAnsi="Helvetica" w:cs="Helvetica"/>
          </w:rPr>
          <w:t>5.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Halgren</w:t>
        </w:r>
        <w:proofErr w:type="spellEnd"/>
        <w:r>
          <w:rPr>
            <w:rFonts w:ascii="Helvetica" w:hAnsi="Helvetica" w:cs="Helvetica"/>
          </w:rPr>
          <w:t xml:space="preserve">, T. A.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Glide: a new approach for rapid, accurate docking and scoring. 2. Enrichment factors in database screening. </w:t>
        </w:r>
        <w:r>
          <w:rPr>
            <w:rFonts w:ascii="Helvetica" w:hAnsi="Helvetica" w:cs="Helvetica"/>
            <w:i/>
            <w:iCs/>
          </w:rPr>
          <w:t>J. Med. Chem.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47,</w:t>
        </w:r>
        <w:r>
          <w:rPr>
            <w:rFonts w:ascii="Helvetica" w:hAnsi="Helvetica" w:cs="Helvetica"/>
          </w:rPr>
          <w:t xml:space="preserve"> 1750–1759 (2004).</w:t>
        </w:r>
      </w:ins>
    </w:p>
    <w:p w14:paraId="17393DD6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85" w:author="Albanese, Steven/GSK Graduate School" w:date="2018-02-19T13:12:00Z"/>
          <w:rFonts w:ascii="Helvetica" w:hAnsi="Helvetica" w:cs="Helvetica"/>
        </w:rPr>
      </w:pPr>
      <w:proofErr w:type="gramStart"/>
      <w:ins w:id="286" w:author="Albanese, Steven/GSK Graduate School" w:date="2018-02-19T13:12:00Z">
        <w:r>
          <w:rPr>
            <w:rFonts w:ascii="Helvetica" w:hAnsi="Helvetica" w:cs="Helvetica"/>
          </w:rPr>
          <w:t>6.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Lan</w:t>
        </w:r>
        <w:proofErr w:type="spellEnd"/>
        <w:proofErr w:type="gramEnd"/>
        <w:r>
          <w:rPr>
            <w:rFonts w:ascii="Helvetica" w:hAnsi="Helvetica" w:cs="Helvetica"/>
          </w:rPr>
          <w:t xml:space="preserve">, L.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Natural product (-)-gossypol inhibits colon cancer cell growth by targeting RNA-binding protein Musashi-1. </w:t>
        </w:r>
        <w:proofErr w:type="spellStart"/>
        <w:r>
          <w:rPr>
            <w:rFonts w:ascii="Helvetica" w:hAnsi="Helvetica" w:cs="Helvetica"/>
            <w:i/>
            <w:iCs/>
          </w:rPr>
          <w:t>Mol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Oncol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9,</w:t>
        </w:r>
        <w:r>
          <w:rPr>
            <w:rFonts w:ascii="Helvetica" w:hAnsi="Helvetica" w:cs="Helvetica"/>
          </w:rPr>
          <w:t xml:space="preserve"> 1406–1420 (2015).</w:t>
        </w:r>
      </w:ins>
    </w:p>
    <w:p w14:paraId="0A06054D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87" w:author="Albanese, Steven/GSK Graduate School" w:date="2018-02-19T13:12:00Z"/>
          <w:rFonts w:ascii="Helvetica" w:hAnsi="Helvetica" w:cs="Helvetica"/>
        </w:rPr>
      </w:pPr>
      <w:ins w:id="288" w:author="Albanese, Steven/GSK Graduate School" w:date="2018-02-19T13:12:00Z">
        <w:r>
          <w:rPr>
            <w:rFonts w:ascii="Helvetica" w:hAnsi="Helvetica" w:cs="Helvetica"/>
          </w:rPr>
          <w:lastRenderedPageBreak/>
          <w:t>7.</w:t>
        </w:r>
        <w:r>
          <w:rPr>
            <w:rFonts w:ascii="Helvetica" w:hAnsi="Helvetica" w:cs="Helvetica"/>
          </w:rPr>
          <w:tab/>
          <w:t xml:space="preserve">Sherman, W., Day, T., Jacobson, M. P., </w:t>
        </w:r>
        <w:proofErr w:type="spellStart"/>
        <w:r>
          <w:rPr>
            <w:rFonts w:ascii="Helvetica" w:hAnsi="Helvetica" w:cs="Helvetica"/>
          </w:rPr>
          <w:t>Friesner</w:t>
        </w:r>
        <w:proofErr w:type="spellEnd"/>
        <w:r>
          <w:rPr>
            <w:rFonts w:ascii="Helvetica" w:hAnsi="Helvetica" w:cs="Helvetica"/>
          </w:rPr>
          <w:t xml:space="preserve">, R. A. &amp; </w:t>
        </w:r>
        <w:proofErr w:type="spellStart"/>
        <w:r>
          <w:rPr>
            <w:rFonts w:ascii="Helvetica" w:hAnsi="Helvetica" w:cs="Helvetica"/>
          </w:rPr>
          <w:t>Farid</w:t>
        </w:r>
        <w:proofErr w:type="spellEnd"/>
        <w:r>
          <w:rPr>
            <w:rFonts w:ascii="Helvetica" w:hAnsi="Helvetica" w:cs="Helvetica"/>
          </w:rPr>
          <w:t xml:space="preserve">, R. Novel procedure for modeling ligand/receptor induced fit effects. </w:t>
        </w:r>
        <w:r>
          <w:rPr>
            <w:rFonts w:ascii="Helvetica" w:hAnsi="Helvetica" w:cs="Helvetica"/>
            <w:i/>
            <w:iCs/>
          </w:rPr>
          <w:t>J. Med. Chem.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49,</w:t>
        </w:r>
        <w:r>
          <w:rPr>
            <w:rFonts w:ascii="Helvetica" w:hAnsi="Helvetica" w:cs="Helvetica"/>
          </w:rPr>
          <w:t xml:space="preserve"> 534–553 (2006).</w:t>
        </w:r>
      </w:ins>
    </w:p>
    <w:p w14:paraId="2406042F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89" w:author="Albanese, Steven/GSK Graduate School" w:date="2018-02-19T13:12:00Z"/>
          <w:rFonts w:ascii="Helvetica" w:hAnsi="Helvetica" w:cs="Helvetica"/>
        </w:rPr>
      </w:pPr>
      <w:ins w:id="290" w:author="Albanese, Steven/GSK Graduate School" w:date="2018-02-19T13:12:00Z">
        <w:r>
          <w:rPr>
            <w:rFonts w:ascii="Helvetica" w:hAnsi="Helvetica" w:cs="Helvetica"/>
          </w:rPr>
          <w:t>8.</w:t>
        </w:r>
        <w:r>
          <w:rPr>
            <w:rFonts w:ascii="Helvetica" w:hAnsi="Helvetica" w:cs="Helvetica"/>
          </w:rPr>
          <w:tab/>
          <w:t xml:space="preserve">Clark, A. J.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Prediction of Protein-Ligand Binding Poses via a Combination of Induced Fit Docking and </w:t>
        </w:r>
        <w:proofErr w:type="spellStart"/>
        <w:r>
          <w:rPr>
            <w:rFonts w:ascii="Helvetica" w:hAnsi="Helvetica" w:cs="Helvetica"/>
          </w:rPr>
          <w:t>Metadynamics</w:t>
        </w:r>
        <w:proofErr w:type="spellEnd"/>
        <w:r>
          <w:rPr>
            <w:rFonts w:ascii="Helvetica" w:hAnsi="Helvetica" w:cs="Helvetica"/>
          </w:rPr>
          <w:t xml:space="preserve"> Simulations.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12,</w:t>
        </w:r>
        <w:r>
          <w:rPr>
            <w:rFonts w:ascii="Helvetica" w:hAnsi="Helvetica" w:cs="Helvetica"/>
          </w:rPr>
          <w:t xml:space="preserve"> 2990–2998 (2016).</w:t>
        </w:r>
      </w:ins>
    </w:p>
    <w:p w14:paraId="15DB552B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91" w:author="Albanese, Steven/GSK Graduate School" w:date="2018-02-19T13:12:00Z"/>
          <w:rFonts w:ascii="Helvetica" w:hAnsi="Helvetica" w:cs="Helvetica"/>
        </w:rPr>
      </w:pPr>
      <w:ins w:id="292" w:author="Albanese, Steven/GSK Graduate School" w:date="2018-02-19T13:12:00Z">
        <w:r>
          <w:rPr>
            <w:rFonts w:ascii="Helvetica" w:hAnsi="Helvetica" w:cs="Helvetica"/>
          </w:rPr>
          <w:t>9.</w:t>
        </w:r>
        <w:r>
          <w:rPr>
            <w:rFonts w:ascii="Helvetica" w:hAnsi="Helvetica" w:cs="Helvetica"/>
          </w:rPr>
          <w:tab/>
          <w:t xml:space="preserve">Abel, R., Young, T., </w:t>
        </w:r>
        <w:proofErr w:type="spellStart"/>
        <w:r>
          <w:rPr>
            <w:rFonts w:ascii="Helvetica" w:hAnsi="Helvetica" w:cs="Helvetica"/>
          </w:rPr>
          <w:t>Farid</w:t>
        </w:r>
        <w:proofErr w:type="spellEnd"/>
        <w:r>
          <w:rPr>
            <w:rFonts w:ascii="Helvetica" w:hAnsi="Helvetica" w:cs="Helvetica"/>
          </w:rPr>
          <w:t xml:space="preserve">, R., Berne, B. J. &amp; </w:t>
        </w:r>
        <w:proofErr w:type="spellStart"/>
        <w:r>
          <w:rPr>
            <w:rFonts w:ascii="Helvetica" w:hAnsi="Helvetica" w:cs="Helvetica"/>
          </w:rPr>
          <w:t>Friesner</w:t>
        </w:r>
        <w:proofErr w:type="spellEnd"/>
        <w:r>
          <w:rPr>
            <w:rFonts w:ascii="Helvetica" w:hAnsi="Helvetica" w:cs="Helvetica"/>
          </w:rPr>
          <w:t xml:space="preserve">, R. A. Role of the active-site solvent in the thermodynamics of factor </w:t>
        </w:r>
        <w:proofErr w:type="spellStart"/>
        <w:r>
          <w:rPr>
            <w:rFonts w:ascii="Helvetica" w:hAnsi="Helvetica" w:cs="Helvetica"/>
          </w:rPr>
          <w:t>Xa</w:t>
        </w:r>
        <w:proofErr w:type="spellEnd"/>
        <w:r>
          <w:rPr>
            <w:rFonts w:ascii="Helvetica" w:hAnsi="Helvetica" w:cs="Helvetica"/>
          </w:rPr>
          <w:t xml:space="preserve"> ligand binding. </w:t>
        </w:r>
        <w:r>
          <w:rPr>
            <w:rFonts w:ascii="Helvetica" w:hAnsi="Helvetica" w:cs="Helvetica"/>
            <w:i/>
            <w:iCs/>
          </w:rPr>
          <w:t>J. Am. Chem. Soc.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130,</w:t>
        </w:r>
        <w:r>
          <w:rPr>
            <w:rFonts w:ascii="Helvetica" w:hAnsi="Helvetica" w:cs="Helvetica"/>
          </w:rPr>
          <w:t xml:space="preserve"> 2817–2831 (2008).</w:t>
        </w:r>
      </w:ins>
    </w:p>
    <w:p w14:paraId="1A5F2126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93" w:author="Albanese, Steven/GSK Graduate School" w:date="2018-02-19T13:12:00Z"/>
          <w:rFonts w:ascii="Helvetica" w:hAnsi="Helvetica" w:cs="Helvetica"/>
        </w:rPr>
      </w:pPr>
      <w:ins w:id="294" w:author="Albanese, Steven/GSK Graduate School" w:date="2018-02-19T13:12:00Z">
        <w:r>
          <w:rPr>
            <w:rFonts w:ascii="Helvetica" w:hAnsi="Helvetica" w:cs="Helvetica"/>
          </w:rPr>
          <w:t>10.</w:t>
        </w:r>
        <w:r>
          <w:rPr>
            <w:rFonts w:ascii="Helvetica" w:hAnsi="Helvetica" w:cs="Helvetica"/>
          </w:rPr>
          <w:tab/>
          <w:t xml:space="preserve">Young, T., Abel, R., Kim, B., Berne, B. J. &amp; </w:t>
        </w:r>
        <w:proofErr w:type="spellStart"/>
        <w:r>
          <w:rPr>
            <w:rFonts w:ascii="Helvetica" w:hAnsi="Helvetica" w:cs="Helvetica"/>
          </w:rPr>
          <w:t>Friesner</w:t>
        </w:r>
        <w:proofErr w:type="spellEnd"/>
        <w:r>
          <w:rPr>
            <w:rFonts w:ascii="Helvetica" w:hAnsi="Helvetica" w:cs="Helvetica"/>
          </w:rPr>
          <w:t xml:space="preserve">, R. A. Motifs for molecular recognition exploiting hydrophobic enclosure in protein-ligand binding. </w:t>
        </w:r>
        <w:r>
          <w:rPr>
            <w:rFonts w:ascii="Helvetica" w:hAnsi="Helvetica" w:cs="Helvetica"/>
            <w:i/>
            <w:iCs/>
          </w:rPr>
          <w:t>PNAS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104,</w:t>
        </w:r>
        <w:r>
          <w:rPr>
            <w:rFonts w:ascii="Helvetica" w:hAnsi="Helvetica" w:cs="Helvetica"/>
          </w:rPr>
          <w:t xml:space="preserve"> 808–813 (2007).</w:t>
        </w:r>
      </w:ins>
    </w:p>
    <w:p w14:paraId="4E877011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95" w:author="Albanese, Steven/GSK Graduate School" w:date="2018-02-19T13:12:00Z"/>
          <w:rFonts w:ascii="Helvetica" w:hAnsi="Helvetica" w:cs="Helvetica"/>
        </w:rPr>
      </w:pPr>
      <w:proofErr w:type="gramStart"/>
      <w:ins w:id="296" w:author="Albanese, Steven/GSK Graduate School" w:date="2018-02-19T13:12:00Z">
        <w:r>
          <w:rPr>
            <w:rFonts w:ascii="Helvetica" w:hAnsi="Helvetica" w:cs="Helvetica"/>
          </w:rPr>
          <w:t>11.</w:t>
        </w:r>
        <w:r>
          <w:rPr>
            <w:rFonts w:ascii="Helvetica" w:hAnsi="Helvetica" w:cs="Helvetica"/>
          </w:rPr>
          <w:tab/>
          <w:t>Harder</w:t>
        </w:r>
        <w:proofErr w:type="gramEnd"/>
        <w:r>
          <w:rPr>
            <w:rFonts w:ascii="Helvetica" w:hAnsi="Helvetica" w:cs="Helvetica"/>
          </w:rPr>
          <w:t xml:space="preserve">, E.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OPLS3: A Force Field Providing Broad Coverage of Drug-like Small Molecules and Proteins.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12,</w:t>
        </w:r>
        <w:r>
          <w:rPr>
            <w:rFonts w:ascii="Helvetica" w:hAnsi="Helvetica" w:cs="Helvetica"/>
          </w:rPr>
          <w:t xml:space="preserve"> 281–296 (2016).</w:t>
        </w:r>
        <w:proofErr w:type="gramEnd"/>
      </w:ins>
    </w:p>
    <w:p w14:paraId="3CE31E08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97" w:author="Albanese, Steven/GSK Graduate School" w:date="2018-02-19T13:12:00Z"/>
          <w:rFonts w:ascii="Helvetica" w:hAnsi="Helvetica" w:cs="Helvetica"/>
        </w:rPr>
      </w:pPr>
      <w:ins w:id="298" w:author="Albanese, Steven/GSK Graduate School" w:date="2018-02-19T13:12:00Z">
        <w:r>
          <w:rPr>
            <w:rFonts w:ascii="Helvetica" w:hAnsi="Helvetica" w:cs="Helvetica"/>
          </w:rPr>
          <w:t>12.</w:t>
        </w:r>
        <w:r>
          <w:rPr>
            <w:rFonts w:ascii="Helvetica" w:hAnsi="Helvetica" w:cs="Helvetica"/>
          </w:rPr>
          <w:tab/>
          <w:t xml:space="preserve">Shelley, J. C.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</w:t>
        </w:r>
        <w:proofErr w:type="spellStart"/>
        <w:r>
          <w:rPr>
            <w:rFonts w:ascii="Helvetica" w:hAnsi="Helvetica" w:cs="Helvetica"/>
          </w:rPr>
          <w:t>Epik</w:t>
        </w:r>
        <w:proofErr w:type="spellEnd"/>
        <w:r>
          <w:rPr>
            <w:rFonts w:ascii="Helvetica" w:hAnsi="Helvetica" w:cs="Helvetica"/>
          </w:rPr>
          <w:t xml:space="preserve">: a software program for </w:t>
        </w:r>
        <w:proofErr w:type="spellStart"/>
        <w:r>
          <w:rPr>
            <w:rFonts w:ascii="Helvetica" w:hAnsi="Helvetica" w:cs="Helvetica"/>
          </w:rPr>
          <w:t>pK</w:t>
        </w:r>
        <w:proofErr w:type="spellEnd"/>
        <w:proofErr w:type="gramStart"/>
        <w:r>
          <w:rPr>
            <w:rFonts w:ascii="Helvetica" w:hAnsi="Helvetica" w:cs="Helvetica"/>
          </w:rPr>
          <w:t>( a</w:t>
        </w:r>
        <w:proofErr w:type="gramEnd"/>
        <w:r>
          <w:rPr>
            <w:rFonts w:ascii="Helvetica" w:hAnsi="Helvetica" w:cs="Helvetica"/>
          </w:rPr>
          <w:t xml:space="preserve"> ) prediction and protonation state generation for drug-like molecules. </w:t>
        </w:r>
        <w:r>
          <w:rPr>
            <w:rFonts w:ascii="Helvetica" w:hAnsi="Helvetica" w:cs="Helvetica"/>
            <w:i/>
            <w:iCs/>
          </w:rPr>
          <w:t xml:space="preserve">J.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 Aided Mol. Des.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21,</w:t>
        </w:r>
        <w:r>
          <w:rPr>
            <w:rFonts w:ascii="Helvetica" w:hAnsi="Helvetica" w:cs="Helvetica"/>
          </w:rPr>
          <w:t xml:space="preserve"> 681–691 (2007).</w:t>
        </w:r>
        <w:proofErr w:type="gramEnd"/>
      </w:ins>
    </w:p>
    <w:p w14:paraId="7003FB49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299" w:author="Albanese, Steven/GSK Graduate School" w:date="2018-02-19T13:12:00Z"/>
          <w:rFonts w:ascii="Helvetica" w:hAnsi="Helvetica" w:cs="Helvetica"/>
        </w:rPr>
      </w:pPr>
      <w:ins w:id="300" w:author="Albanese, Steven/GSK Graduate School" w:date="2018-02-19T13:12:00Z">
        <w:r>
          <w:rPr>
            <w:rFonts w:ascii="Helvetica" w:hAnsi="Helvetica" w:cs="Helvetica"/>
          </w:rPr>
          <w:t>13.</w:t>
        </w:r>
        <w:r>
          <w:rPr>
            <w:rFonts w:ascii="Helvetica" w:hAnsi="Helvetica" w:cs="Helvetica"/>
          </w:rPr>
          <w:tab/>
          <w:t xml:space="preserve">Greenwood, J. R., Calkins, D., Sullivan, A. P. &amp; Shelley, J. C. Towards the comprehensive, rapid, and accurate prediction of the favorable tautomeric states of drug-like molecules in aqueous solution. </w:t>
        </w:r>
        <w:r>
          <w:rPr>
            <w:rFonts w:ascii="Helvetica" w:hAnsi="Helvetica" w:cs="Helvetica"/>
            <w:i/>
            <w:iCs/>
          </w:rPr>
          <w:t xml:space="preserve">J.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 Aided Mol. Des.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24,</w:t>
        </w:r>
        <w:r>
          <w:rPr>
            <w:rFonts w:ascii="Helvetica" w:hAnsi="Helvetica" w:cs="Helvetica"/>
          </w:rPr>
          <w:t xml:space="preserve"> 591–604 (2010).</w:t>
        </w:r>
        <w:proofErr w:type="gramEnd"/>
      </w:ins>
    </w:p>
    <w:p w14:paraId="63CC0C50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01" w:author="Albanese, Steven/GSK Graduate School" w:date="2018-02-19T13:12:00Z"/>
          <w:rFonts w:ascii="Helvetica" w:hAnsi="Helvetica" w:cs="Helvetica"/>
        </w:rPr>
      </w:pPr>
      <w:ins w:id="302" w:author="Albanese, Steven/GSK Graduate School" w:date="2018-02-19T13:12:00Z">
        <w:r>
          <w:rPr>
            <w:rFonts w:ascii="Helvetica" w:hAnsi="Helvetica" w:cs="Helvetica"/>
          </w:rPr>
          <w:t>14.</w:t>
        </w:r>
        <w:r>
          <w:rPr>
            <w:rFonts w:ascii="Helvetica" w:hAnsi="Helvetica" w:cs="Helvetica"/>
          </w:rPr>
          <w:tab/>
          <w:t xml:space="preserve">Lipinski, C. A., Lombardo, F., </w:t>
        </w:r>
        <w:proofErr w:type="spellStart"/>
        <w:r>
          <w:rPr>
            <w:rFonts w:ascii="Helvetica" w:hAnsi="Helvetica" w:cs="Helvetica"/>
          </w:rPr>
          <w:t>Dominy</w:t>
        </w:r>
        <w:proofErr w:type="spellEnd"/>
        <w:r>
          <w:rPr>
            <w:rFonts w:ascii="Helvetica" w:hAnsi="Helvetica" w:cs="Helvetica"/>
          </w:rPr>
          <w:t xml:space="preserve">, B. W. &amp; Feeney, P. J. Experimental and computational approaches to estimate solubility and permeability in drug discovery and development settings. </w:t>
        </w:r>
        <w:r>
          <w:rPr>
            <w:rFonts w:ascii="Helvetica" w:hAnsi="Helvetica" w:cs="Helvetica"/>
            <w:i/>
            <w:iCs/>
          </w:rPr>
          <w:t>Advanced Drug Delivery Reviews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46,</w:t>
        </w:r>
        <w:r>
          <w:rPr>
            <w:rFonts w:ascii="Helvetica" w:hAnsi="Helvetica" w:cs="Helvetica"/>
          </w:rPr>
          <w:t xml:space="preserve"> 3–26 (2001).</w:t>
        </w:r>
      </w:ins>
    </w:p>
    <w:p w14:paraId="26014F60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03" w:author="Albanese, Steven/GSK Graduate School" w:date="2018-02-19T13:12:00Z"/>
          <w:rFonts w:ascii="Helvetica" w:hAnsi="Helvetica" w:cs="Helvetica"/>
        </w:rPr>
      </w:pPr>
      <w:ins w:id="304" w:author="Albanese, Steven/GSK Graduate School" w:date="2018-02-19T13:12:00Z">
        <w:r>
          <w:rPr>
            <w:rFonts w:ascii="Helvetica" w:hAnsi="Helvetica" w:cs="Helvetica"/>
          </w:rPr>
          <w:t>15.</w:t>
        </w:r>
        <w:r>
          <w:rPr>
            <w:rFonts w:ascii="Helvetica" w:hAnsi="Helvetica" w:cs="Helvetica"/>
          </w:rPr>
          <w:tab/>
          <w:t xml:space="preserve">Walters, W. P., Stahl, M. T. &amp; </w:t>
        </w:r>
        <w:proofErr w:type="spellStart"/>
        <w:r>
          <w:rPr>
            <w:rFonts w:ascii="Helvetica" w:hAnsi="Helvetica" w:cs="Helvetica"/>
          </w:rPr>
          <w:t>Murcko</w:t>
        </w:r>
        <w:proofErr w:type="spellEnd"/>
        <w:r>
          <w:rPr>
            <w:rFonts w:ascii="Helvetica" w:hAnsi="Helvetica" w:cs="Helvetica"/>
          </w:rPr>
          <w:t xml:space="preserve">, M. A. Virtual screening—an overview. </w:t>
        </w:r>
        <w:r>
          <w:rPr>
            <w:rFonts w:ascii="Helvetica" w:hAnsi="Helvetica" w:cs="Helvetica"/>
            <w:i/>
            <w:iCs/>
          </w:rPr>
          <w:t xml:space="preserve">Drug </w:t>
        </w:r>
        <w:proofErr w:type="spellStart"/>
        <w:r>
          <w:rPr>
            <w:rFonts w:ascii="Helvetica" w:hAnsi="Helvetica" w:cs="Helvetica"/>
            <w:i/>
            <w:iCs/>
          </w:rPr>
          <w:t>Discov</w:t>
        </w:r>
        <w:proofErr w:type="spellEnd"/>
        <w:r>
          <w:rPr>
            <w:rFonts w:ascii="Helvetica" w:hAnsi="Helvetica" w:cs="Helvetica"/>
            <w:i/>
            <w:iCs/>
          </w:rPr>
          <w:t xml:space="preserve">. </w:t>
        </w:r>
        <w:proofErr w:type="gramStart"/>
        <w:r>
          <w:rPr>
            <w:rFonts w:ascii="Helvetica" w:hAnsi="Helvetica" w:cs="Helvetica"/>
            <w:i/>
            <w:iCs/>
          </w:rPr>
          <w:t>Today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3,</w:t>
        </w:r>
        <w:r>
          <w:rPr>
            <w:rFonts w:ascii="Helvetica" w:hAnsi="Helvetica" w:cs="Helvetica"/>
          </w:rPr>
          <w:t xml:space="preserve"> 160–178 (1998).</w:t>
        </w:r>
        <w:proofErr w:type="gramEnd"/>
      </w:ins>
    </w:p>
    <w:p w14:paraId="1B4EE873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05" w:author="Albanese, Steven/GSK Graduate School" w:date="2018-02-19T13:12:00Z"/>
          <w:rFonts w:ascii="Helvetica" w:hAnsi="Helvetica" w:cs="Helvetica"/>
          <w:i/>
          <w:iCs/>
        </w:rPr>
      </w:pPr>
      <w:ins w:id="306" w:author="Albanese, Steven/GSK Graduate School" w:date="2018-02-19T13:12:00Z">
        <w:r>
          <w:rPr>
            <w:rFonts w:ascii="Helvetica" w:hAnsi="Helvetica" w:cs="Helvetica"/>
          </w:rPr>
          <w:t>16.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Baell</w:t>
        </w:r>
        <w:proofErr w:type="spellEnd"/>
        <w:r>
          <w:rPr>
            <w:rFonts w:ascii="Helvetica" w:hAnsi="Helvetica" w:cs="Helvetica"/>
          </w:rPr>
          <w:t xml:space="preserve">, J. B., chemistry, G. H. J. O. M.2010. New substructure filters for removal of pan assay interference compounds (PAINS) from screening libraries and for their exclusion in bioassays. </w:t>
        </w:r>
        <w:r>
          <w:rPr>
            <w:rFonts w:ascii="Helvetica" w:hAnsi="Helvetica" w:cs="Helvetica"/>
            <w:i/>
            <w:iCs/>
          </w:rPr>
          <w:t>ACS Publications</w:t>
        </w:r>
      </w:ins>
    </w:p>
    <w:p w14:paraId="3D383DB3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07" w:author="Albanese, Steven/GSK Graduate School" w:date="2018-02-19T13:12:00Z"/>
          <w:rFonts w:ascii="Helvetica" w:hAnsi="Helvetica" w:cs="Helvetica"/>
        </w:rPr>
      </w:pPr>
    </w:p>
    <w:p w14:paraId="31A3BF2A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08" w:author="Albanese, Steven/GSK Graduate School" w:date="2018-02-19T13:12:00Z"/>
          <w:rFonts w:ascii="Helvetica" w:hAnsi="Helvetica" w:cs="Helvetica"/>
        </w:rPr>
      </w:pPr>
      <w:ins w:id="309" w:author="Albanese, Steven/GSK Graduate School" w:date="2018-02-19T13:12:00Z">
        <w:r>
          <w:rPr>
            <w:rFonts w:ascii="Helvetica" w:hAnsi="Helvetica" w:cs="Helvetica"/>
          </w:rPr>
          <w:t>17.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Duan</w:t>
        </w:r>
        <w:proofErr w:type="spellEnd"/>
        <w:r>
          <w:rPr>
            <w:rFonts w:ascii="Helvetica" w:hAnsi="Helvetica" w:cs="Helvetica"/>
          </w:rPr>
          <w:t xml:space="preserve">, J., Dixon, S. L., </w:t>
        </w:r>
        <w:proofErr w:type="spellStart"/>
        <w:r>
          <w:rPr>
            <w:rFonts w:ascii="Helvetica" w:hAnsi="Helvetica" w:cs="Helvetica"/>
          </w:rPr>
          <w:t>Lowrie</w:t>
        </w:r>
        <w:proofErr w:type="spellEnd"/>
        <w:r>
          <w:rPr>
            <w:rFonts w:ascii="Helvetica" w:hAnsi="Helvetica" w:cs="Helvetica"/>
          </w:rPr>
          <w:t xml:space="preserve">, J. F. &amp; Sherman, W. Analysis and comparison of 2D fingerprints: insights into database screening performance using eight fingerprint methods. </w:t>
        </w:r>
        <w:r>
          <w:rPr>
            <w:rFonts w:ascii="Helvetica" w:hAnsi="Helvetica" w:cs="Helvetica"/>
            <w:i/>
            <w:iCs/>
          </w:rPr>
          <w:t>J. Mol. Graph. Model.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29,</w:t>
        </w:r>
        <w:r>
          <w:rPr>
            <w:rFonts w:ascii="Helvetica" w:hAnsi="Helvetica" w:cs="Helvetica"/>
          </w:rPr>
          <w:t xml:space="preserve"> 157–170 (2010).</w:t>
        </w:r>
        <w:proofErr w:type="gramEnd"/>
      </w:ins>
    </w:p>
    <w:p w14:paraId="71E97E81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10" w:author="Albanese, Steven/GSK Graduate School" w:date="2018-02-19T13:12:00Z"/>
          <w:rFonts w:ascii="Helvetica" w:hAnsi="Helvetica" w:cs="Helvetica"/>
        </w:rPr>
      </w:pPr>
      <w:ins w:id="311" w:author="Albanese, Steven/GSK Graduate School" w:date="2018-02-19T13:12:00Z">
        <w:r>
          <w:rPr>
            <w:rFonts w:ascii="Helvetica" w:hAnsi="Helvetica" w:cs="Helvetica"/>
          </w:rPr>
          <w:t>18.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Sastry</w:t>
        </w:r>
        <w:proofErr w:type="spellEnd"/>
        <w:r>
          <w:rPr>
            <w:rFonts w:ascii="Helvetica" w:hAnsi="Helvetica" w:cs="Helvetica"/>
          </w:rPr>
          <w:t xml:space="preserve">, M., </w:t>
        </w:r>
        <w:proofErr w:type="spellStart"/>
        <w:r>
          <w:rPr>
            <w:rFonts w:ascii="Helvetica" w:hAnsi="Helvetica" w:cs="Helvetica"/>
          </w:rPr>
          <w:t>Lowrie</w:t>
        </w:r>
        <w:proofErr w:type="spellEnd"/>
        <w:r>
          <w:rPr>
            <w:rFonts w:ascii="Helvetica" w:hAnsi="Helvetica" w:cs="Helvetica"/>
          </w:rPr>
          <w:t xml:space="preserve">, J. F., Dixon, S. L. &amp; Sherman, W. Large-Scale Systematic Analysis of 2D Fingerprint Methods and Parameters to Improve Virtual Screening Enrichments.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Inf</w:t>
        </w:r>
        <w:proofErr w:type="spellEnd"/>
        <w:r>
          <w:rPr>
            <w:rFonts w:ascii="Helvetica" w:hAnsi="Helvetica" w:cs="Helvetica"/>
            <w:i/>
            <w:iCs/>
          </w:rPr>
          <w:t xml:space="preserve"> Model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50,</w:t>
        </w:r>
        <w:r>
          <w:rPr>
            <w:rFonts w:ascii="Helvetica" w:hAnsi="Helvetica" w:cs="Helvetica"/>
          </w:rPr>
          <w:t xml:space="preserve"> 771–784 (2010).</w:t>
        </w:r>
      </w:ins>
    </w:p>
    <w:p w14:paraId="25A7094F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12" w:author="Albanese, Steven/GSK Graduate School" w:date="2018-02-19T13:12:00Z"/>
          <w:rFonts w:ascii="Helvetica" w:hAnsi="Helvetica" w:cs="Helvetica"/>
        </w:rPr>
      </w:pPr>
      <w:ins w:id="313" w:author="Albanese, Steven/GSK Graduate School" w:date="2018-02-19T13:12:00Z">
        <w:r>
          <w:rPr>
            <w:rFonts w:ascii="Helvetica" w:hAnsi="Helvetica" w:cs="Helvetica"/>
          </w:rPr>
          <w:t>19.</w:t>
        </w:r>
        <w:r>
          <w:rPr>
            <w:rFonts w:ascii="Helvetica" w:hAnsi="Helvetica" w:cs="Helvetica"/>
          </w:rPr>
          <w:tab/>
          <w:t xml:space="preserve">Maier, J. A.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ff14SB: Improving the Accuracy of Protein Side Chain and Backbone Parameters from ff99SB.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11,</w:t>
        </w:r>
        <w:r>
          <w:rPr>
            <w:rFonts w:ascii="Helvetica" w:hAnsi="Helvetica" w:cs="Helvetica"/>
          </w:rPr>
          <w:t xml:space="preserve"> 3696–3713 (2015).</w:t>
        </w:r>
      </w:ins>
    </w:p>
    <w:p w14:paraId="141CEBA7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14" w:author="Albanese, Steven/GSK Graduate School" w:date="2018-02-19T13:12:00Z"/>
          <w:rFonts w:ascii="Helvetica" w:hAnsi="Helvetica" w:cs="Helvetica"/>
        </w:rPr>
      </w:pPr>
      <w:ins w:id="315" w:author="Albanese, Steven/GSK Graduate School" w:date="2018-02-19T13:12:00Z">
        <w:r>
          <w:rPr>
            <w:rFonts w:ascii="Helvetica" w:hAnsi="Helvetica" w:cs="Helvetica"/>
          </w:rPr>
          <w:t>20.</w:t>
        </w:r>
        <w:r>
          <w:rPr>
            <w:rFonts w:ascii="Helvetica" w:hAnsi="Helvetica" w:cs="Helvetica"/>
          </w:rPr>
          <w:tab/>
          <w:t xml:space="preserve">Wang, J., Wolf, R. M., Caldwell, J. W., </w:t>
        </w:r>
        <w:proofErr w:type="spellStart"/>
        <w:r>
          <w:rPr>
            <w:rFonts w:ascii="Helvetica" w:hAnsi="Helvetica" w:cs="Helvetica"/>
          </w:rPr>
          <w:t>Kollman</w:t>
        </w:r>
        <w:proofErr w:type="spellEnd"/>
        <w:r>
          <w:rPr>
            <w:rFonts w:ascii="Helvetica" w:hAnsi="Helvetica" w:cs="Helvetica"/>
          </w:rPr>
          <w:t xml:space="preserve">, P. A. &amp; Case, D. A. Development and testing of a general amber force field.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25,</w:t>
        </w:r>
        <w:r>
          <w:rPr>
            <w:rFonts w:ascii="Helvetica" w:hAnsi="Helvetica" w:cs="Helvetica"/>
          </w:rPr>
          <w:t xml:space="preserve"> 1157–1174 (2004).</w:t>
        </w:r>
      </w:ins>
    </w:p>
    <w:p w14:paraId="348911E0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16" w:author="Albanese, Steven/GSK Graduate School" w:date="2018-02-19T13:12:00Z"/>
          <w:rFonts w:ascii="Helvetica" w:hAnsi="Helvetica" w:cs="Helvetica"/>
        </w:rPr>
      </w:pPr>
      <w:ins w:id="317" w:author="Albanese, Steven/GSK Graduate School" w:date="2018-02-19T13:12:00Z">
        <w:r>
          <w:rPr>
            <w:rFonts w:ascii="Helvetica" w:hAnsi="Helvetica" w:cs="Helvetica"/>
          </w:rPr>
          <w:t>21.</w:t>
        </w:r>
        <w:r>
          <w:rPr>
            <w:rFonts w:ascii="Helvetica" w:hAnsi="Helvetica" w:cs="Helvetica"/>
          </w:rPr>
          <w:tab/>
          <w:t xml:space="preserve">Wang, J., Wang, W., </w:t>
        </w:r>
        <w:proofErr w:type="spellStart"/>
        <w:r>
          <w:rPr>
            <w:rFonts w:ascii="Helvetica" w:hAnsi="Helvetica" w:cs="Helvetica"/>
          </w:rPr>
          <w:t>Kollman</w:t>
        </w:r>
        <w:proofErr w:type="spellEnd"/>
        <w:r>
          <w:rPr>
            <w:rFonts w:ascii="Helvetica" w:hAnsi="Helvetica" w:cs="Helvetica"/>
          </w:rPr>
          <w:t xml:space="preserve">, P. A. &amp; Case, D. A. Automatic atom type and bond type perception in molecular mechanical calculations. </w:t>
        </w:r>
        <w:r>
          <w:rPr>
            <w:rFonts w:ascii="Helvetica" w:hAnsi="Helvetica" w:cs="Helvetica"/>
            <w:i/>
            <w:iCs/>
          </w:rPr>
          <w:t>J. Mol. Graph. Model.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25,</w:t>
        </w:r>
        <w:r>
          <w:rPr>
            <w:rFonts w:ascii="Helvetica" w:hAnsi="Helvetica" w:cs="Helvetica"/>
          </w:rPr>
          <w:t xml:space="preserve"> 247–260 (2006).</w:t>
        </w:r>
        <w:proofErr w:type="gramEnd"/>
      </w:ins>
    </w:p>
    <w:p w14:paraId="097F9EA9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18" w:author="Albanese, Steven/GSK Graduate School" w:date="2018-02-19T13:12:00Z"/>
          <w:rFonts w:ascii="Helvetica" w:hAnsi="Helvetica" w:cs="Helvetica"/>
        </w:rPr>
      </w:pPr>
      <w:ins w:id="319" w:author="Albanese, Steven/GSK Graduate School" w:date="2018-02-19T13:12:00Z">
        <w:r>
          <w:rPr>
            <w:rFonts w:ascii="Helvetica" w:hAnsi="Helvetica" w:cs="Helvetica"/>
          </w:rPr>
          <w:lastRenderedPageBreak/>
          <w:t>22.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Jakalian</w:t>
        </w:r>
        <w:proofErr w:type="spellEnd"/>
        <w:r>
          <w:rPr>
            <w:rFonts w:ascii="Helvetica" w:hAnsi="Helvetica" w:cs="Helvetica"/>
          </w:rPr>
          <w:t xml:space="preserve">, A., Jack, D. B. &amp; </w:t>
        </w:r>
        <w:proofErr w:type="spellStart"/>
        <w:r>
          <w:rPr>
            <w:rFonts w:ascii="Helvetica" w:hAnsi="Helvetica" w:cs="Helvetica"/>
          </w:rPr>
          <w:t>Bayly</w:t>
        </w:r>
        <w:proofErr w:type="spellEnd"/>
        <w:r>
          <w:rPr>
            <w:rFonts w:ascii="Helvetica" w:hAnsi="Helvetica" w:cs="Helvetica"/>
          </w:rPr>
          <w:t xml:space="preserve">, C. I. Fast, efficient generation of high‐quality atomic charges. AM1‐BCC model: II. </w:t>
        </w:r>
        <w:proofErr w:type="gramStart"/>
        <w:r>
          <w:rPr>
            <w:rFonts w:ascii="Helvetica" w:hAnsi="Helvetica" w:cs="Helvetica"/>
          </w:rPr>
          <w:t>Parameterization and validation.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23,</w:t>
        </w:r>
        <w:r>
          <w:rPr>
            <w:rFonts w:ascii="Helvetica" w:hAnsi="Helvetica" w:cs="Helvetica"/>
          </w:rPr>
          <w:t xml:space="preserve"> 1623–1641 (2002).</w:t>
        </w:r>
      </w:ins>
    </w:p>
    <w:p w14:paraId="7FF67C87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20" w:author="Albanese, Steven/GSK Graduate School" w:date="2018-02-19T13:12:00Z"/>
          <w:rFonts w:ascii="Helvetica" w:hAnsi="Helvetica" w:cs="Helvetica"/>
        </w:rPr>
      </w:pPr>
      <w:ins w:id="321" w:author="Albanese, Steven/GSK Graduate School" w:date="2018-02-19T13:12:00Z">
        <w:r>
          <w:rPr>
            <w:rFonts w:ascii="Helvetica" w:hAnsi="Helvetica" w:cs="Helvetica"/>
          </w:rPr>
          <w:t>23.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Jakalian</w:t>
        </w:r>
        <w:proofErr w:type="spellEnd"/>
        <w:r>
          <w:rPr>
            <w:rFonts w:ascii="Helvetica" w:hAnsi="Helvetica" w:cs="Helvetica"/>
          </w:rPr>
          <w:t xml:space="preserve">, A., Bush, B. L., Jack, D. B. &amp; </w:t>
        </w:r>
        <w:proofErr w:type="spellStart"/>
        <w:r>
          <w:rPr>
            <w:rFonts w:ascii="Helvetica" w:hAnsi="Helvetica" w:cs="Helvetica"/>
          </w:rPr>
          <w:t>Bayly</w:t>
        </w:r>
        <w:proofErr w:type="spellEnd"/>
        <w:r>
          <w:rPr>
            <w:rFonts w:ascii="Helvetica" w:hAnsi="Helvetica" w:cs="Helvetica"/>
          </w:rPr>
          <w:t xml:space="preserve">, C. I. Fast, efficient generation of high‐quality atomic charges. AM1‐BCC model: I. Method.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21,</w:t>
        </w:r>
        <w:r>
          <w:rPr>
            <w:rFonts w:ascii="Helvetica" w:hAnsi="Helvetica" w:cs="Helvetica"/>
          </w:rPr>
          <w:t xml:space="preserve"> 132–146 (2000).</w:t>
        </w:r>
      </w:ins>
    </w:p>
    <w:p w14:paraId="2E143DA8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22" w:author="Albanese, Steven/GSK Graduate School" w:date="2018-02-19T13:12:00Z"/>
          <w:rFonts w:ascii="Helvetica" w:hAnsi="Helvetica" w:cs="Helvetica"/>
        </w:rPr>
      </w:pPr>
      <w:ins w:id="323" w:author="Albanese, Steven/GSK Graduate School" w:date="2018-02-19T13:12:00Z">
        <w:r>
          <w:rPr>
            <w:rFonts w:ascii="Helvetica" w:hAnsi="Helvetica" w:cs="Helvetica"/>
          </w:rPr>
          <w:t>24.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Nocedal</w:t>
        </w:r>
        <w:proofErr w:type="spellEnd"/>
        <w:r>
          <w:rPr>
            <w:rFonts w:ascii="Helvetica" w:hAnsi="Helvetica" w:cs="Helvetica"/>
          </w:rPr>
          <w:t xml:space="preserve">, J. American Mathematical Society. </w:t>
        </w:r>
        <w:r>
          <w:rPr>
            <w:rFonts w:ascii="Helvetica" w:hAnsi="Helvetica" w:cs="Helvetica"/>
            <w:i/>
            <w:iCs/>
          </w:rPr>
          <w:t>Math. Comp.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35,</w:t>
        </w:r>
        <w:r>
          <w:rPr>
            <w:rFonts w:ascii="Helvetica" w:hAnsi="Helvetica" w:cs="Helvetica"/>
          </w:rPr>
          <w:t xml:space="preserve"> 773–782 (1980).</w:t>
        </w:r>
      </w:ins>
    </w:p>
    <w:p w14:paraId="598E1E30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24" w:author="Albanese, Steven/GSK Graduate School" w:date="2018-02-19T13:12:00Z"/>
          <w:rFonts w:ascii="Helvetica" w:hAnsi="Helvetica" w:cs="Helvetica"/>
        </w:rPr>
      </w:pPr>
      <w:ins w:id="325" w:author="Albanese, Steven/GSK Graduate School" w:date="2018-02-19T13:12:00Z">
        <w:r>
          <w:rPr>
            <w:rFonts w:ascii="Helvetica" w:hAnsi="Helvetica" w:cs="Helvetica"/>
          </w:rPr>
          <w:t>25.</w:t>
        </w:r>
        <w:r>
          <w:rPr>
            <w:rFonts w:ascii="Helvetica" w:hAnsi="Helvetica" w:cs="Helvetica"/>
          </w:rPr>
          <w:tab/>
          <w:t xml:space="preserve">Eastman, P.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</w:t>
        </w:r>
        <w:proofErr w:type="spellStart"/>
        <w:r>
          <w:rPr>
            <w:rFonts w:ascii="Helvetica" w:hAnsi="Helvetica" w:cs="Helvetica"/>
          </w:rPr>
          <w:t>OpenMM</w:t>
        </w:r>
        <w:proofErr w:type="spellEnd"/>
        <w:r>
          <w:rPr>
            <w:rFonts w:ascii="Helvetica" w:hAnsi="Helvetica" w:cs="Helvetica"/>
          </w:rPr>
          <w:t xml:space="preserve"> 7: Rapid development of high performance algorithms for molecular dynamics. </w:t>
        </w:r>
        <w:proofErr w:type="spellStart"/>
        <w:r>
          <w:rPr>
            <w:rFonts w:ascii="Helvetica" w:hAnsi="Helvetica" w:cs="Helvetica"/>
            <w:i/>
            <w:iCs/>
          </w:rPr>
          <w:t>PLoS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Biol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13,</w:t>
        </w:r>
        <w:r>
          <w:rPr>
            <w:rFonts w:ascii="Helvetica" w:hAnsi="Helvetica" w:cs="Helvetica"/>
          </w:rPr>
          <w:t xml:space="preserve"> e1005659 (2017).</w:t>
        </w:r>
      </w:ins>
    </w:p>
    <w:p w14:paraId="3C28EE34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26" w:author="Albanese, Steven/GSK Graduate School" w:date="2018-02-19T13:12:00Z"/>
          <w:rFonts w:ascii="Helvetica" w:hAnsi="Helvetica" w:cs="Helvetica"/>
        </w:rPr>
      </w:pPr>
      <w:ins w:id="327" w:author="Albanese, Steven/GSK Graduate School" w:date="2018-02-19T13:12:00Z">
        <w:r>
          <w:rPr>
            <w:rFonts w:ascii="Helvetica" w:hAnsi="Helvetica" w:cs="Helvetica"/>
          </w:rPr>
          <w:t>26.</w:t>
        </w:r>
        <w:r>
          <w:rPr>
            <w:rFonts w:ascii="Helvetica" w:hAnsi="Helvetica" w:cs="Helvetica"/>
          </w:rPr>
          <w:tab/>
          <w:t xml:space="preserve">Wang, K., Chodera, J. D., Yang, Y. &amp; Shirts, M. R. Identifying ligand binding sites and poses using GPU-accelerated Hamiltonian replica exchange molecular dynamics. </w:t>
        </w:r>
        <w:r>
          <w:rPr>
            <w:rFonts w:ascii="Helvetica" w:hAnsi="Helvetica" w:cs="Helvetica"/>
            <w:i/>
            <w:iCs/>
          </w:rPr>
          <w:t xml:space="preserve">J.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 Aided Mol. Des.</w:t>
        </w:r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b/>
            <w:bCs/>
          </w:rPr>
          <w:t>27,</w:t>
        </w:r>
        <w:r>
          <w:rPr>
            <w:rFonts w:ascii="Helvetica" w:hAnsi="Helvetica" w:cs="Helvetica"/>
          </w:rPr>
          <w:t xml:space="preserve"> 989–1007 (2013).</w:t>
        </w:r>
        <w:proofErr w:type="gramEnd"/>
      </w:ins>
    </w:p>
    <w:p w14:paraId="094727C5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28" w:author="Albanese, Steven/GSK Graduate School" w:date="2018-02-19T13:12:00Z"/>
          <w:rFonts w:ascii="Helvetica" w:hAnsi="Helvetica" w:cs="Helvetica"/>
        </w:rPr>
      </w:pPr>
      <w:ins w:id="329" w:author="Albanese, Steven/GSK Graduate School" w:date="2018-02-19T13:12:00Z">
        <w:r>
          <w:rPr>
            <w:rFonts w:ascii="Helvetica" w:hAnsi="Helvetica" w:cs="Helvetica"/>
          </w:rPr>
          <w:t>27.</w:t>
        </w:r>
        <w:r>
          <w:rPr>
            <w:rFonts w:ascii="Helvetica" w:hAnsi="Helvetica" w:cs="Helvetica"/>
          </w:rPr>
          <w:tab/>
          <w:t xml:space="preserve">Darden, T., York, D. &amp; Pedersen, L. Particle mesh </w:t>
        </w:r>
        <w:proofErr w:type="spellStart"/>
        <w:r>
          <w:rPr>
            <w:rFonts w:ascii="Helvetica" w:hAnsi="Helvetica" w:cs="Helvetica"/>
          </w:rPr>
          <w:t>Ewald</w:t>
        </w:r>
        <w:proofErr w:type="spellEnd"/>
        <w:r>
          <w:rPr>
            <w:rFonts w:ascii="Helvetica" w:hAnsi="Helvetica" w:cs="Helvetica"/>
          </w:rPr>
          <w:t xml:space="preserve">: An </w:t>
        </w:r>
        <w:proofErr w:type="spellStart"/>
        <w:proofErr w:type="gramStart"/>
        <w:r>
          <w:rPr>
            <w:rFonts w:ascii="Helvetica" w:hAnsi="Helvetica" w:cs="Helvetica"/>
          </w:rPr>
          <w:t>N</w:t>
        </w:r>
        <w:r>
          <w:rPr>
            <w:rFonts w:ascii="Orator Std Slanted" w:hAnsi="Orator Std Slanted" w:cs="Orator Std Slanted"/>
          </w:rPr>
          <w:t>⋅</w:t>
        </w:r>
        <w:r>
          <w:rPr>
            <w:rFonts w:ascii="Helvetica" w:hAnsi="Helvetica" w:cs="Helvetica"/>
          </w:rPr>
          <w:t>log</w:t>
        </w:r>
        <w:proofErr w:type="spellEnd"/>
        <w:r>
          <w:rPr>
            <w:rFonts w:ascii="Helvetica" w:hAnsi="Helvetica" w:cs="Helvetica"/>
          </w:rPr>
          <w:t>(</w:t>
        </w:r>
        <w:proofErr w:type="gramEnd"/>
        <w:r>
          <w:rPr>
            <w:rFonts w:ascii="Helvetica" w:hAnsi="Helvetica" w:cs="Helvetica"/>
          </w:rPr>
          <w:t xml:space="preserve">N) method for </w:t>
        </w:r>
        <w:proofErr w:type="spellStart"/>
        <w:r>
          <w:rPr>
            <w:rFonts w:ascii="Helvetica" w:hAnsi="Helvetica" w:cs="Helvetica"/>
          </w:rPr>
          <w:t>Ewald</w:t>
        </w:r>
        <w:proofErr w:type="spellEnd"/>
        <w:r>
          <w:rPr>
            <w:rFonts w:ascii="Helvetica" w:hAnsi="Helvetica" w:cs="Helvetica"/>
          </w:rPr>
          <w:t xml:space="preserve"> sums in large systems.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Phys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98,</w:t>
        </w:r>
        <w:r>
          <w:rPr>
            <w:rFonts w:ascii="Helvetica" w:hAnsi="Helvetica" w:cs="Helvetica"/>
          </w:rPr>
          <w:t xml:space="preserve"> 10089–10092 (1998).</w:t>
        </w:r>
      </w:ins>
    </w:p>
    <w:p w14:paraId="09CD731B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30" w:author="Albanese, Steven/GSK Graduate School" w:date="2018-02-19T13:12:00Z"/>
          <w:rFonts w:ascii="Helvetica" w:hAnsi="Helvetica" w:cs="Helvetica"/>
        </w:rPr>
      </w:pPr>
      <w:ins w:id="331" w:author="Albanese, Steven/GSK Graduate School" w:date="2018-02-19T13:12:00Z">
        <w:r>
          <w:rPr>
            <w:rFonts w:ascii="Helvetica" w:hAnsi="Helvetica" w:cs="Helvetica"/>
          </w:rPr>
          <w:t>28.</w:t>
        </w:r>
        <w:r>
          <w:rPr>
            <w:rFonts w:ascii="Helvetica" w:hAnsi="Helvetica" w:cs="Helvetica"/>
          </w:rPr>
          <w:tab/>
          <w:t xml:space="preserve">Jorgensen, W. L., Chandrasekhar, J., Madura, J. D., </w:t>
        </w:r>
        <w:proofErr w:type="spellStart"/>
        <w:r>
          <w:rPr>
            <w:rFonts w:ascii="Helvetica" w:hAnsi="Helvetica" w:cs="Helvetica"/>
          </w:rPr>
          <w:t>Impey</w:t>
        </w:r>
        <w:proofErr w:type="spellEnd"/>
        <w:r>
          <w:rPr>
            <w:rFonts w:ascii="Helvetica" w:hAnsi="Helvetica" w:cs="Helvetica"/>
          </w:rPr>
          <w:t xml:space="preserve">, R. W. &amp; Klein, M. L. Comparison of simple potential functions for simulating liquid water.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Phys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79,</w:t>
        </w:r>
        <w:r>
          <w:rPr>
            <w:rFonts w:ascii="Helvetica" w:hAnsi="Helvetica" w:cs="Helvetica"/>
          </w:rPr>
          <w:t xml:space="preserve"> 926–935 (1998).</w:t>
        </w:r>
      </w:ins>
    </w:p>
    <w:p w14:paraId="29C591AD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32" w:author="Albanese, Steven/GSK Graduate School" w:date="2018-02-19T13:12:00Z"/>
          <w:rFonts w:ascii="Helvetica" w:hAnsi="Helvetica" w:cs="Helvetica"/>
        </w:rPr>
      </w:pPr>
      <w:ins w:id="333" w:author="Albanese, Steven/GSK Graduate School" w:date="2018-02-19T13:12:00Z">
        <w:r>
          <w:rPr>
            <w:rFonts w:ascii="Helvetica" w:hAnsi="Helvetica" w:cs="Helvetica"/>
          </w:rPr>
          <w:t>29.</w:t>
        </w:r>
        <w:r>
          <w:rPr>
            <w:rFonts w:ascii="Helvetica" w:hAnsi="Helvetica" w:cs="Helvetica"/>
          </w:rPr>
          <w:tab/>
          <w:t xml:space="preserve">Chodera, J. D. &amp; Shirts, M. R. Replica exchange and expanded ensemble simulations as Gibbs sampling: simple improvements for enhanced mixing.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Phys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135,</w:t>
        </w:r>
        <w:r>
          <w:rPr>
            <w:rFonts w:ascii="Helvetica" w:hAnsi="Helvetica" w:cs="Helvetica"/>
          </w:rPr>
          <w:t xml:space="preserve"> 194110 (2011).</w:t>
        </w:r>
      </w:ins>
    </w:p>
    <w:p w14:paraId="1B725C89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34" w:author="Albanese, Steven/GSK Graduate School" w:date="2018-02-19T13:12:00Z"/>
          <w:rFonts w:ascii="Helvetica" w:hAnsi="Helvetica" w:cs="Helvetica"/>
        </w:rPr>
      </w:pPr>
      <w:ins w:id="335" w:author="Albanese, Steven/GSK Graduate School" w:date="2018-02-19T13:12:00Z">
        <w:r>
          <w:rPr>
            <w:rFonts w:ascii="Helvetica" w:hAnsi="Helvetica" w:cs="Helvetica"/>
          </w:rPr>
          <w:t>30.</w:t>
        </w:r>
        <w:r>
          <w:rPr>
            <w:rFonts w:ascii="Helvetica" w:hAnsi="Helvetica" w:cs="Helvetica"/>
          </w:rPr>
          <w:tab/>
          <w:t xml:space="preserve">Shirts, M. R. &amp; Chodera, J. D. Statistically optimal analysis of samples from multiple equilibrium states. </w:t>
        </w:r>
        <w:r>
          <w:rPr>
            <w:rFonts w:ascii="Helvetica" w:hAnsi="Helvetica" w:cs="Helvetica"/>
            <w:i/>
            <w:iCs/>
          </w:rPr>
          <w:t xml:space="preserve">J </w:t>
        </w:r>
        <w:proofErr w:type="spellStart"/>
        <w:r>
          <w:rPr>
            <w:rFonts w:ascii="Helvetica" w:hAnsi="Helvetica" w:cs="Helvetica"/>
            <w:i/>
            <w:iCs/>
          </w:rPr>
          <w:t>Chem</w:t>
        </w:r>
        <w:proofErr w:type="spellEnd"/>
        <w:r>
          <w:rPr>
            <w:rFonts w:ascii="Helvetica" w:hAnsi="Helvetica" w:cs="Helvetica"/>
            <w:i/>
            <w:iCs/>
          </w:rPr>
          <w:t xml:space="preserve"> </w:t>
        </w:r>
        <w:proofErr w:type="spellStart"/>
        <w:r>
          <w:rPr>
            <w:rFonts w:ascii="Helvetica" w:hAnsi="Helvetica" w:cs="Helvetica"/>
            <w:i/>
            <w:iCs/>
          </w:rPr>
          <w:t>Phys</w:t>
        </w:r>
        <w:proofErr w:type="spell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129,</w:t>
        </w:r>
        <w:r>
          <w:rPr>
            <w:rFonts w:ascii="Helvetica" w:hAnsi="Helvetica" w:cs="Helvetica"/>
          </w:rPr>
          <w:t xml:space="preserve"> 124105 (2008).</w:t>
        </w:r>
      </w:ins>
    </w:p>
    <w:p w14:paraId="0D54C093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36" w:author="Albanese, Steven/GSK Graduate School" w:date="2018-02-19T13:12:00Z"/>
          <w:rFonts w:ascii="Helvetica" w:hAnsi="Helvetica" w:cs="Helvetica"/>
        </w:rPr>
      </w:pPr>
      <w:ins w:id="337" w:author="Albanese, Steven/GSK Graduate School" w:date="2018-02-19T13:12:00Z">
        <w:r>
          <w:rPr>
            <w:rFonts w:ascii="Helvetica" w:hAnsi="Helvetica" w:cs="Helvetica"/>
          </w:rPr>
          <w:t>31.</w:t>
        </w:r>
        <w:r>
          <w:rPr>
            <w:rFonts w:ascii="Helvetica" w:hAnsi="Helvetica" w:cs="Helvetica"/>
          </w:rPr>
          <w:tab/>
          <w:t xml:space="preserve">Chodera, J. D. </w:t>
        </w:r>
        <w:proofErr w:type="gramStart"/>
        <w:r>
          <w:rPr>
            <w:rFonts w:ascii="Helvetica" w:hAnsi="Helvetica" w:cs="Helvetica"/>
          </w:rPr>
          <w:t>A Simple Method for Automated Equilibration Detection in Molecular Simulations.</w:t>
        </w:r>
        <w:proofErr w:type="gramEnd"/>
        <w:r>
          <w:rPr>
            <w:rFonts w:ascii="Helvetica" w:hAnsi="Helvetica" w:cs="Helvetica"/>
          </w:rPr>
          <w:t xml:space="preserve">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12,</w:t>
        </w:r>
        <w:r>
          <w:rPr>
            <w:rFonts w:ascii="Helvetica" w:hAnsi="Helvetica" w:cs="Helvetica"/>
          </w:rPr>
          <w:t xml:space="preserve"> 1799–1805 (2016).</w:t>
        </w:r>
      </w:ins>
    </w:p>
    <w:p w14:paraId="076C81DA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38" w:author="Albanese, Steven/GSK Graduate School" w:date="2018-02-19T13:12:00Z"/>
          <w:rFonts w:ascii="Helvetica" w:hAnsi="Helvetica" w:cs="Helvetica"/>
        </w:rPr>
      </w:pPr>
      <w:ins w:id="339" w:author="Albanese, Steven/GSK Graduate School" w:date="2018-02-19T13:12:00Z">
        <w:r>
          <w:rPr>
            <w:rFonts w:ascii="Helvetica" w:hAnsi="Helvetica" w:cs="Helvetica"/>
          </w:rPr>
          <w:t>32.</w:t>
        </w:r>
        <w:r>
          <w:rPr>
            <w:rFonts w:ascii="Helvetica" w:hAnsi="Helvetica" w:cs="Helvetica"/>
          </w:rPr>
          <w:tab/>
        </w:r>
        <w:proofErr w:type="spellStart"/>
        <w:r>
          <w:rPr>
            <w:rFonts w:ascii="Helvetica" w:hAnsi="Helvetica" w:cs="Helvetica"/>
          </w:rPr>
          <w:t>McGibbon</w:t>
        </w:r>
        <w:proofErr w:type="spellEnd"/>
        <w:r>
          <w:rPr>
            <w:rFonts w:ascii="Helvetica" w:hAnsi="Helvetica" w:cs="Helvetica"/>
          </w:rPr>
          <w:t xml:space="preserve">, R. T.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</w:t>
        </w:r>
        <w:proofErr w:type="spellStart"/>
        <w:r>
          <w:rPr>
            <w:rFonts w:ascii="Helvetica" w:hAnsi="Helvetica" w:cs="Helvetica"/>
          </w:rPr>
          <w:t>MDTraj</w:t>
        </w:r>
        <w:proofErr w:type="spellEnd"/>
        <w:r>
          <w:rPr>
            <w:rFonts w:ascii="Helvetica" w:hAnsi="Helvetica" w:cs="Helvetica"/>
          </w:rPr>
          <w:t xml:space="preserve">: A Modern Open Library for the Analysis of Molecular Dynamics Trajectories. </w:t>
        </w:r>
        <w:proofErr w:type="spellStart"/>
        <w:r>
          <w:rPr>
            <w:rFonts w:ascii="Helvetica" w:hAnsi="Helvetica" w:cs="Helvetica"/>
            <w:i/>
            <w:iCs/>
          </w:rPr>
          <w:t>Biophys</w:t>
        </w:r>
        <w:proofErr w:type="spellEnd"/>
        <w:r>
          <w:rPr>
            <w:rFonts w:ascii="Helvetica" w:hAnsi="Helvetica" w:cs="Helvetica"/>
            <w:i/>
            <w:iCs/>
          </w:rPr>
          <w:t>. J.</w:t>
        </w:r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109,</w:t>
        </w:r>
        <w:r>
          <w:rPr>
            <w:rFonts w:ascii="Helvetica" w:hAnsi="Helvetica" w:cs="Helvetica"/>
          </w:rPr>
          <w:t xml:space="preserve"> 1528–1532 (2015).</w:t>
        </w:r>
      </w:ins>
    </w:p>
    <w:p w14:paraId="68BE2F61" w14:textId="77777777" w:rsidR="00523CF7" w:rsidRDefault="00523CF7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ins w:id="340" w:author="Albanese, Steven/GSK Graduate School" w:date="2018-02-19T13:12:00Z"/>
          <w:rFonts w:ascii="Helvetica" w:hAnsi="Helvetica" w:cs="Helvetica"/>
        </w:rPr>
      </w:pPr>
      <w:ins w:id="341" w:author="Albanese, Steven/GSK Graduate School" w:date="2018-02-19T13:12:00Z">
        <w:r>
          <w:rPr>
            <w:rFonts w:ascii="Helvetica" w:hAnsi="Helvetica" w:cs="Helvetica"/>
          </w:rPr>
          <w:t>33.</w:t>
        </w:r>
        <w:r>
          <w:rPr>
            <w:rFonts w:ascii="Helvetica" w:hAnsi="Helvetica" w:cs="Helvetica"/>
          </w:rPr>
          <w:tab/>
          <w:t xml:space="preserve">Beauchamp, K. A. </w:t>
        </w:r>
        <w:r>
          <w:rPr>
            <w:rFonts w:ascii="Helvetica" w:hAnsi="Helvetica" w:cs="Helvetica"/>
            <w:i/>
            <w:iCs/>
          </w:rPr>
          <w:t>et al.</w:t>
        </w:r>
        <w:r>
          <w:rPr>
            <w:rFonts w:ascii="Helvetica" w:hAnsi="Helvetica" w:cs="Helvetica"/>
          </w:rPr>
          <w:t xml:space="preserve"> MSMBuilder2: Modeling Conformational Dynamics at the Picosecond to Millisecond Scale. </w:t>
        </w:r>
        <w:proofErr w:type="gramStart"/>
        <w:r>
          <w:rPr>
            <w:rFonts w:ascii="Helvetica" w:hAnsi="Helvetica" w:cs="Helvetica"/>
            <w:i/>
            <w:iCs/>
          </w:rPr>
          <w:t xml:space="preserve">J. Chem. Theory </w:t>
        </w:r>
        <w:proofErr w:type="spellStart"/>
        <w:r>
          <w:rPr>
            <w:rFonts w:ascii="Helvetica" w:hAnsi="Helvetica" w:cs="Helvetica"/>
            <w:i/>
            <w:iCs/>
          </w:rPr>
          <w:t>Comput</w:t>
        </w:r>
        <w:proofErr w:type="spellEnd"/>
        <w:r>
          <w:rPr>
            <w:rFonts w:ascii="Helvetica" w:hAnsi="Helvetica" w:cs="Helvetica"/>
            <w:i/>
            <w:iCs/>
          </w:rPr>
          <w:t>.</w:t>
        </w:r>
        <w:proofErr w:type="gramEnd"/>
        <w:r>
          <w:rPr>
            <w:rFonts w:ascii="Helvetica" w:hAnsi="Helvetica" w:cs="Helvetica"/>
          </w:rPr>
          <w:t xml:space="preserve"> </w:t>
        </w:r>
        <w:r>
          <w:rPr>
            <w:rFonts w:ascii="Helvetica" w:hAnsi="Helvetica" w:cs="Helvetica"/>
            <w:b/>
            <w:bCs/>
          </w:rPr>
          <w:t>7,</w:t>
        </w:r>
        <w:r>
          <w:rPr>
            <w:rFonts w:ascii="Helvetica" w:hAnsi="Helvetica" w:cs="Helvetica"/>
          </w:rPr>
          <w:t xml:space="preserve"> 3412–3419 (2011).</w:t>
        </w:r>
      </w:ins>
    </w:p>
    <w:p w14:paraId="3B98872A" w14:textId="12692C65" w:rsidR="00673578" w:rsidRPr="00B11A9B" w:rsidRDefault="0041604A" w:rsidP="00523CF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fldChar w:fldCharType="end"/>
      </w:r>
    </w:p>
    <w:sectPr w:rsidR="00673578" w:rsidRPr="00B11A9B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Daniel Cappel" w:date="2018-02-16T15:13:00Z" w:initials="DC">
    <w:p w14:paraId="3FB599B5" w14:textId="671798A1" w:rsidR="00D321F2" w:rsidRDefault="00D321F2">
      <w:pPr>
        <w:pStyle w:val="CommentText"/>
      </w:pPr>
      <w:r>
        <w:rPr>
          <w:rStyle w:val="CommentReference"/>
        </w:rPr>
        <w:annotationRef/>
      </w:r>
      <w:r>
        <w:t xml:space="preserve">Good question. I got the structure directly from </w:t>
      </w:r>
      <w:proofErr w:type="spellStart"/>
      <w:r>
        <w:t>TriTDI</w:t>
      </w:r>
      <w:proofErr w:type="spellEnd"/>
      <w:r>
        <w:t>. It was not in the PDB back then. If it is not now we need to change this.</w:t>
      </w:r>
    </w:p>
  </w:comment>
  <w:comment w:id="5" w:author="Daniel Cappel" w:date="2017-03-09T15:32:00Z" w:initials="DC">
    <w:p w14:paraId="3817ADA0" w14:textId="0562A65B" w:rsidR="00D321F2" w:rsidRDefault="00D321F2">
      <w:pPr>
        <w:pStyle w:val="CommentText"/>
      </w:pPr>
      <w:r>
        <w:rPr>
          <w:rStyle w:val="CommentReference"/>
        </w:rPr>
        <w:annotationRef/>
      </w:r>
      <w:r>
        <w:t xml:space="preserve">Is this correct? Is the </w:t>
      </w:r>
      <w:proofErr w:type="spellStart"/>
      <w:r>
        <w:t>Xray</w:t>
      </w:r>
      <w:proofErr w:type="spellEnd"/>
      <w:r>
        <w:t xml:space="preserve"> now in the PDB, it was not last year?</w:t>
      </w:r>
    </w:p>
  </w:comment>
  <w:comment w:id="41" w:author="Daniel Cappel" w:date="2018-02-16T15:33:00Z" w:initials="DC">
    <w:p w14:paraId="42395B58" w14:textId="38A84EA5" w:rsidR="00D321F2" w:rsidRDefault="00D321F2">
      <w:pPr>
        <w:pStyle w:val="CommentText"/>
      </w:pPr>
      <w:r>
        <w:rPr>
          <w:rStyle w:val="CommentReference"/>
        </w:rPr>
        <w:annotationRef/>
      </w:r>
      <w:r>
        <w:t>Agree. Added a section here</w:t>
      </w:r>
    </w:p>
  </w:comment>
  <w:comment w:id="59" w:author="Chodera, John/Sloan Kettering Institute" w:date="2018-02-14T13:09:00Z" w:initials="CI">
    <w:p w14:paraId="3888EE7E" w14:textId="2A0DD2D8" w:rsidR="00D321F2" w:rsidRDefault="00D321F2">
      <w:pPr>
        <w:pStyle w:val="CommentText"/>
      </w:pPr>
      <w:r>
        <w:rPr>
          <w:rStyle w:val="CommentReference"/>
        </w:rPr>
        <w:annotationRef/>
      </w:r>
      <w:r>
        <w:t>“came out best”? I have no idea what this means. By which criteria?</w:t>
      </w:r>
    </w:p>
  </w:comment>
  <w:comment w:id="60" w:author="Daniel Cappel" w:date="2018-02-16T15:38:00Z" w:initials="DC">
    <w:p w14:paraId="420349FD" w14:textId="133A3AD1" w:rsidR="00D321F2" w:rsidRDefault="00D321F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rephrased</w:t>
      </w:r>
    </w:p>
  </w:comment>
  <w:comment w:id="69" w:author="Daniel Cappel" w:date="2018-02-16T15:48:00Z" w:initials="DC">
    <w:p w14:paraId="79C7765C" w14:textId="7414A646" w:rsidR="00D321F2" w:rsidRDefault="00D321F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added more details</w:t>
      </w:r>
    </w:p>
  </w:comment>
  <w:comment w:id="81" w:author="Daniel Cappel" w:date="2017-03-15T12:35:00Z" w:initials="DC">
    <w:p w14:paraId="69D139BE" w14:textId="77777777" w:rsidR="00D321F2" w:rsidRPr="00EE33E2" w:rsidRDefault="00D321F2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Abel, R.; Young, T.;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R.A., "The role of the active site solvent in the thermodynamics of factor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Xa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-ligand binding" </w:t>
      </w:r>
      <w:r>
        <w:fldChar w:fldCharType="begin"/>
      </w:r>
      <w:r>
        <w:instrText xml:space="preserve"> HYPERLINK "http://www.ncbi.nlm.nih.gov/pmc/articles/PMC2761766/?tool=pubmed"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Am. Chem. Soc.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2008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130(9)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2817–2831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A116B3" w14:textId="77777777" w:rsidR="00D321F2" w:rsidRPr="00EE33E2" w:rsidRDefault="00D321F2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Young, T.; Abel, R.; Kim, B.;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R.A., "Motifs for molecular recognition exploiting hydrophobic enclosure in protein-ligand binding" </w:t>
      </w:r>
      <w:r>
        <w:fldChar w:fldCharType="begin"/>
      </w:r>
      <w:r>
        <w:instrText xml:space="preserve"> HYPERLINK "http://www.pnas.org/content/104/3/808.full"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Proc. Natl. Acad. Sci. U S A.,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104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808-813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909210" w14:textId="3740301A" w:rsidR="00D321F2" w:rsidRDefault="00D321F2">
      <w:pPr>
        <w:pStyle w:val="CommentText"/>
      </w:pPr>
    </w:p>
  </w:comment>
  <w:comment w:id="79" w:author="Chodera, John/Sloan Kettering Institute" w:date="2018-02-14T13:10:00Z" w:initials="CI">
    <w:p w14:paraId="2BDA5FBC" w14:textId="56E966D5" w:rsidR="00D321F2" w:rsidRDefault="00D321F2">
      <w:pPr>
        <w:pStyle w:val="CommentText"/>
      </w:pPr>
      <w:r>
        <w:rPr>
          <w:rStyle w:val="CommentReference"/>
        </w:rPr>
        <w:annotationRef/>
      </w:r>
      <w:r>
        <w:t xml:space="preserve">Details? </w:t>
      </w:r>
    </w:p>
  </w:comment>
  <w:comment w:id="80" w:author="Daniel Cappel" w:date="2018-02-16T15:48:00Z" w:initials="DC">
    <w:p w14:paraId="23B2D2A9" w14:textId="20245184" w:rsidR="00D321F2" w:rsidRDefault="00D321F2">
      <w:pPr>
        <w:pStyle w:val="CommentText"/>
      </w:pPr>
      <w:r>
        <w:rPr>
          <w:rStyle w:val="CommentReference"/>
        </w:rPr>
        <w:annotationRef/>
      </w:r>
      <w:r>
        <w:t>See use of WM below</w:t>
      </w:r>
    </w:p>
  </w:comment>
  <w:comment w:id="89" w:author="Chodera, John/Sloan Kettering Institute" w:date="2018-02-14T13:11:00Z" w:initials="CI">
    <w:p w14:paraId="5893D19A" w14:textId="79B7F544" w:rsidR="00D321F2" w:rsidRDefault="00D321F2">
      <w:pPr>
        <w:pStyle w:val="CommentText"/>
      </w:pPr>
      <w:r>
        <w:rPr>
          <w:rStyle w:val="CommentReference"/>
        </w:rPr>
        <w:annotationRef/>
      </w:r>
      <w:r>
        <w:t>This was the OPLS3 version appearing in 2015-4?</w:t>
      </w:r>
    </w:p>
  </w:comment>
  <w:comment w:id="105" w:author="Chodera, John/Sloan Kettering Institute" w:date="2018-02-14T13:12:00Z" w:initials="CI">
    <w:p w14:paraId="127A4E9B" w14:textId="3279CCC8" w:rsidR="00D321F2" w:rsidRDefault="00D321F2">
      <w:pPr>
        <w:pStyle w:val="CommentText"/>
      </w:pPr>
      <w:r>
        <w:rPr>
          <w:rStyle w:val="CommentReference"/>
        </w:rPr>
        <w:annotationRef/>
      </w:r>
      <w:r>
        <w:t>This needs clarification. I’m not sure what this means. Is there a reference, or more detail?</w:t>
      </w:r>
    </w:p>
  </w:comment>
  <w:comment w:id="106" w:author="Daniel Cappel" w:date="2018-02-16T16:00:00Z" w:initials="DC">
    <w:p w14:paraId="61A5D022" w14:textId="6F92FFB2" w:rsidR="00D321F2" w:rsidRDefault="00D321F2">
      <w:pPr>
        <w:pStyle w:val="CommentText"/>
      </w:pPr>
      <w:r>
        <w:rPr>
          <w:rStyle w:val="CommentReference"/>
        </w:rPr>
        <w:annotationRef/>
      </w:r>
      <w:r>
        <w:t>Agree. I added much more detail here.</w:t>
      </w:r>
    </w:p>
  </w:comment>
  <w:comment w:id="136" w:author="Chodera, John/Sloan Kettering Institute" w:date="2018-02-14T13:12:00Z" w:initials="CI">
    <w:p w14:paraId="23460C7B" w14:textId="7AFB1C3C" w:rsidR="00D321F2" w:rsidRDefault="00D321F2">
      <w:pPr>
        <w:pStyle w:val="CommentText"/>
      </w:pPr>
      <w:r>
        <w:rPr>
          <w:rStyle w:val="CommentReference"/>
        </w:rPr>
        <w:annotationRef/>
      </w:r>
      <w:r>
        <w:t>Was there a single final set of these, or did you select from a larger set of possibilities?</w:t>
      </w:r>
    </w:p>
  </w:comment>
  <w:comment w:id="145" w:author="Albanese, Steven/GSK Graduate School" w:date="2018-01-29T14:23:00Z" w:initials="AS">
    <w:p w14:paraId="54BBA751" w14:textId="3DE30AB2" w:rsidR="00D321F2" w:rsidRDefault="00D321F2">
      <w:pPr>
        <w:pStyle w:val="CommentText"/>
      </w:pPr>
      <w:r>
        <w:rPr>
          <w:rStyle w:val="CommentReference"/>
        </w:rPr>
        <w:annotationRef/>
      </w:r>
      <w:r>
        <w:t xml:space="preserve">Need to add this </w:t>
      </w:r>
      <w:proofErr w:type="spellStart"/>
      <w:r>
        <w:t>cituation</w:t>
      </w:r>
      <w:proofErr w:type="spellEnd"/>
      <w:r>
        <w:t xml:space="preserve"> for </w:t>
      </w:r>
      <w:proofErr w:type="spellStart"/>
      <w:r>
        <w:t>ambermini</w:t>
      </w:r>
      <w:proofErr w:type="spellEnd"/>
      <w:r>
        <w:t xml:space="preserve">: </w:t>
      </w:r>
      <w:r w:rsidRPr="00E76F45">
        <w:rPr>
          <w:rFonts w:ascii="Times" w:eastAsia="Times New Roman" w:hAnsi="Times" w:cs="Times New Roman"/>
          <w:sz w:val="20"/>
          <w:szCs w:val="20"/>
        </w:rPr>
        <w:t xml:space="preserve">D.A. Case, R.M. Betz, D.S.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Cerutti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T.E. Cheatham, III, T.A. Darden, R.E. Duke, T.J. Giese, H.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Gohlke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A.W. Goetz, N.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Homeyer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S. Izadi, P.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Janowski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Kaus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Kovalenko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T.S. Lee,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LeGrand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Li, C. Lin, T.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Luchko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 Luo, B.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Madej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Mermelstein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K.M.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Merz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G.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Monard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H. Nguyen, H.T. Nguyen, I.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Omelyan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Onufriev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D.R. Roe,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Roitberg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Sagui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C.L.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Simmerling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W.M.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Botello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-Smith,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Swails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R.C. Walker, J. Wang, R.M. Wolf, X. Wu, L. Xiao and P.A.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Kollman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 (2016), AMBER 2016, University of California, San Francisco.</w:t>
      </w:r>
    </w:p>
  </w:comment>
  <w:comment w:id="159" w:author="Albanese, Steven/GSK Graduate School" w:date="2018-02-14T18:04:00Z" w:initials="AS">
    <w:p w14:paraId="0103F659" w14:textId="2FA61263" w:rsidR="00D321F2" w:rsidRDefault="00D321F2" w:rsidP="000B3CF8">
      <w:pPr>
        <w:pStyle w:val="CommentText"/>
        <w:tabs>
          <w:tab w:val="left" w:pos="1620"/>
        </w:tabs>
      </w:pPr>
      <w:r>
        <w:rPr>
          <w:rStyle w:val="CommentReference"/>
        </w:rPr>
        <w:annotationRef/>
      </w:r>
      <w:r>
        <w:t xml:space="preserve">Need to add this citation: </w:t>
      </w:r>
    </w:p>
    <w:p w14:paraId="3B678CBB" w14:textId="77777777" w:rsidR="00D321F2" w:rsidRDefault="00D321F2" w:rsidP="00617E1F">
      <w:pPr>
        <w:rPr>
          <w:rFonts w:eastAsia="Times New Roman" w:cs="Times New Roman"/>
        </w:rPr>
      </w:pP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Toolkits 2017.Oct.1 </w:t>
      </w: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Scientific Software, Santa Fe, NM. </w:t>
      </w:r>
      <w:hyperlink r:id="rId1" w:history="1">
        <w:r>
          <w:rPr>
            <w:rStyle w:val="Hyperlink"/>
            <w:rFonts w:ascii="Lato Regular" w:eastAsia="Times New Roman" w:hAnsi="Lato Regular" w:cs="Times New Roman"/>
            <w:color w:val="9B59B6"/>
            <w:shd w:val="clear" w:color="auto" w:fill="FCFCFC"/>
          </w:rPr>
          <w:t>http://www.eyesopen.com</w:t>
        </w:r>
      </w:hyperlink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.</w:t>
      </w:r>
    </w:p>
    <w:p w14:paraId="39A5FB4A" w14:textId="77777777" w:rsidR="00D321F2" w:rsidRDefault="00D321F2">
      <w:pPr>
        <w:pStyle w:val="CommentText"/>
      </w:pPr>
    </w:p>
    <w:p w14:paraId="111C24E7" w14:textId="77777777" w:rsidR="00D321F2" w:rsidRDefault="00D321F2">
      <w:pPr>
        <w:pStyle w:val="CommentText"/>
      </w:pPr>
    </w:p>
  </w:comment>
  <w:comment w:id="171" w:author="Chodera, John/Sloan Kettering Institute" w:date="2018-02-14T14:43:00Z" w:initials="CI">
    <w:p w14:paraId="6D5EB074" w14:textId="74F7913A" w:rsidR="00D321F2" w:rsidRDefault="00D321F2">
      <w:pPr>
        <w:pStyle w:val="CommentText"/>
      </w:pPr>
      <w:r>
        <w:rPr>
          <w:rStyle w:val="CommentReference"/>
        </w:rPr>
        <w:annotationRef/>
      </w:r>
      <w:proofErr w:type="gramStart"/>
      <w:r>
        <w:t>using</w:t>
      </w:r>
      <w:proofErr w:type="gramEnd"/>
      <w:r>
        <w:t xml:space="preserve"> all atoms, or just heavy atoms?</w:t>
      </w:r>
    </w:p>
  </w:comment>
  <w:comment w:id="188" w:author="Chodera, John/Sloan Kettering Institute" w:date="2018-02-14T14:46:00Z" w:initials="CI">
    <w:p w14:paraId="11A516FE" w14:textId="3DC27FE7" w:rsidR="00D321F2" w:rsidRDefault="00D321F2">
      <w:pPr>
        <w:pStyle w:val="CommentText"/>
      </w:pPr>
      <w:r>
        <w:rPr>
          <w:rStyle w:val="CommentReference"/>
        </w:rPr>
        <w:annotationRef/>
      </w:r>
      <w:r>
        <w:t>Check whether we used truncation or switching of LJ</w:t>
      </w:r>
    </w:p>
  </w:comment>
  <w:comment w:id="196" w:author="Chodera, John/Sloan Kettering Institute" w:date="2018-02-14T14:44:00Z" w:initials="CI">
    <w:p w14:paraId="5FE6C55F" w14:textId="165599F7" w:rsidR="00D321F2" w:rsidRDefault="00D321F2">
      <w:pPr>
        <w:pStyle w:val="CommentText"/>
      </w:pPr>
      <w:r>
        <w:rPr>
          <w:rStyle w:val="CommentReference"/>
        </w:rPr>
        <w:annotationRef/>
      </w:r>
      <w:r>
        <w:t>Which forcefield is used for the 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E3E94C" w15:done="0"/>
  <w15:commentEx w15:paraId="31FC0B74" w15:paraIdParent="04E3E94C" w15:done="0"/>
  <w15:commentEx w15:paraId="24D37166" w15:paraIdParent="04E3E94C" w15:done="0"/>
  <w15:commentEx w15:paraId="133A5402" w15:done="0"/>
  <w15:commentEx w15:paraId="3FB599B5" w15:paraIdParent="133A5402" w15:done="0"/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2128A297" w15:done="0"/>
  <w15:commentEx w15:paraId="62E943E8" w15:done="0"/>
  <w15:commentEx w15:paraId="5954C99C" w15:done="0"/>
  <w15:commentEx w15:paraId="43F3DFE4" w15:done="0"/>
  <w15:commentEx w15:paraId="60A69860" w15:done="0"/>
  <w15:commentEx w15:paraId="05952338" w15:done="0"/>
  <w15:commentEx w15:paraId="42395B58" w15:paraIdParent="05952338" w15:done="0"/>
  <w15:commentEx w15:paraId="3888EE7E" w15:done="0"/>
  <w15:commentEx w15:paraId="420349FD" w15:paraIdParent="3888EE7E" w15:done="0"/>
  <w15:commentEx w15:paraId="0A00D5E7" w15:done="0"/>
  <w15:commentEx w15:paraId="79C7765C" w15:paraIdParent="0A00D5E7" w15:done="0"/>
  <w15:commentEx w15:paraId="1A909210" w15:done="0"/>
  <w15:commentEx w15:paraId="2BDA5FBC" w15:done="0"/>
  <w15:commentEx w15:paraId="23B2D2A9" w15:paraIdParent="2BDA5FBC" w15:done="0"/>
  <w15:commentEx w15:paraId="5F5E0ED6" w15:done="0"/>
  <w15:commentEx w15:paraId="3F50F5A9" w15:done="0"/>
  <w15:commentEx w15:paraId="5893D19A" w15:done="0"/>
  <w15:commentEx w15:paraId="6EEB3582" w15:done="0"/>
  <w15:commentEx w15:paraId="1DD0C5FC" w15:done="0"/>
  <w15:commentEx w15:paraId="0AD616AA" w15:done="0"/>
  <w15:commentEx w15:paraId="766A965A" w15:done="0"/>
  <w15:commentEx w15:paraId="127A4E9B" w15:done="0"/>
  <w15:commentEx w15:paraId="61A5D022" w15:paraIdParent="127A4E9B" w15:done="0"/>
  <w15:commentEx w15:paraId="30F0A15A" w15:done="0"/>
  <w15:commentEx w15:paraId="23460C7B" w15:done="0"/>
  <w15:commentEx w15:paraId="54BBA751" w15:done="0"/>
  <w15:commentEx w15:paraId="3328F0B0" w15:done="0"/>
  <w15:commentEx w15:paraId="78D8EEF8" w15:done="0"/>
  <w15:commentEx w15:paraId="06276363" w15:done="0"/>
  <w15:commentEx w15:paraId="111C24E7" w15:done="0"/>
  <w15:commentEx w15:paraId="3C4FFF0C" w15:done="0"/>
  <w15:commentEx w15:paraId="63E5D7D7" w15:done="0"/>
  <w15:commentEx w15:paraId="6D5EB074" w15:done="0"/>
  <w15:commentEx w15:paraId="0F31670D" w15:done="0"/>
  <w15:commentEx w15:paraId="11A516FE" w15:done="0"/>
  <w15:commentEx w15:paraId="4A35039C" w15:done="0"/>
  <w15:commentEx w15:paraId="5FE6C55F" w15:done="0"/>
  <w15:commentEx w15:paraId="3B60595F" w15:done="0"/>
  <w15:commentEx w15:paraId="55218A8E" w15:done="0"/>
  <w15:commentEx w15:paraId="2EE6C251" w15:done="0"/>
  <w15:commentEx w15:paraId="2E4527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3E94C" w16cid:durableId="1E3172BF"/>
  <w16cid:commentId w16cid:paraId="31FC0B74" w16cid:durableId="1E3172E8"/>
  <w16cid:commentId w16cid:paraId="24D37166" w16cid:durableId="1E3172E9"/>
  <w16cid:commentId w16cid:paraId="133A5402" w16cid:durableId="1E3172C0"/>
  <w16cid:commentId w16cid:paraId="3FB599B5" w16cid:durableId="1E31738F"/>
  <w16cid:commentId w16cid:paraId="51C096C3" w16cid:durableId="1E3172C1"/>
  <w16cid:commentId w16cid:paraId="3817ADA0" w16cid:durableId="1E3172C2"/>
  <w16cid:commentId w16cid:paraId="64649420" w16cid:durableId="1E3172C3"/>
  <w16cid:commentId w16cid:paraId="3546E42C" w16cid:durableId="1E3172C4"/>
  <w16cid:commentId w16cid:paraId="1C8373B9" w16cid:durableId="1E3172C5"/>
  <w16cid:commentId w16cid:paraId="2128A297" w16cid:durableId="1E3172C6"/>
  <w16cid:commentId w16cid:paraId="62E943E8" w16cid:durableId="1E3172C7"/>
  <w16cid:commentId w16cid:paraId="5954C99C" w16cid:durableId="1E317705"/>
  <w16cid:commentId w16cid:paraId="43F3DFE4" w16cid:durableId="1E3172C8"/>
  <w16cid:commentId w16cid:paraId="60A69860" w16cid:durableId="1E3172C9"/>
  <w16cid:commentId w16cid:paraId="05952338" w16cid:durableId="1E3172CA"/>
  <w16cid:commentId w16cid:paraId="42395B58" w16cid:durableId="1E31782C"/>
  <w16cid:commentId w16cid:paraId="3888EE7E" w16cid:durableId="1E3172CB"/>
  <w16cid:commentId w16cid:paraId="420349FD" w16cid:durableId="1E317967"/>
  <w16cid:commentId w16cid:paraId="0A00D5E7" w16cid:durableId="1E3172CC"/>
  <w16cid:commentId w16cid:paraId="79C7765C" w16cid:durableId="1E317BCC"/>
  <w16cid:commentId w16cid:paraId="1A909210" w16cid:durableId="1E3172CD"/>
  <w16cid:commentId w16cid:paraId="2BDA5FBC" w16cid:durableId="1E3172CE"/>
  <w16cid:commentId w16cid:paraId="23B2D2A9" w16cid:durableId="1E317BE1"/>
  <w16cid:commentId w16cid:paraId="5F5E0ED6" w16cid:durableId="1E3172CF"/>
  <w16cid:commentId w16cid:paraId="3F50F5A9" w16cid:durableId="1E3172D0"/>
  <w16cid:commentId w16cid:paraId="5893D19A" w16cid:durableId="1E3172D1"/>
  <w16cid:commentId w16cid:paraId="6EEB3582" w16cid:durableId="1E3172D2"/>
  <w16cid:commentId w16cid:paraId="1DD0C5FC" w16cid:durableId="1E3172D3"/>
  <w16cid:commentId w16cid:paraId="0AD616AA" w16cid:durableId="1E3172D4"/>
  <w16cid:commentId w16cid:paraId="766A965A" w16cid:durableId="1E3172D5"/>
  <w16cid:commentId w16cid:paraId="127A4E9B" w16cid:durableId="1E3172D6"/>
  <w16cid:commentId w16cid:paraId="61A5D022" w16cid:durableId="1E317EAE"/>
  <w16cid:commentId w16cid:paraId="30F0A15A" w16cid:durableId="1E3172D7"/>
  <w16cid:commentId w16cid:paraId="23460C7B" w16cid:durableId="1E3172D8"/>
  <w16cid:commentId w16cid:paraId="54BBA751" w16cid:durableId="1E3172D9"/>
  <w16cid:commentId w16cid:paraId="3328F0B0" w16cid:durableId="1E3172DA"/>
  <w16cid:commentId w16cid:paraId="78D8EEF8" w16cid:durableId="1E3172DB"/>
  <w16cid:commentId w16cid:paraId="06276363" w16cid:durableId="1E3172DC"/>
  <w16cid:commentId w16cid:paraId="111C24E7" w16cid:durableId="1E3172DD"/>
  <w16cid:commentId w16cid:paraId="3C4FFF0C" w16cid:durableId="1E3172DE"/>
  <w16cid:commentId w16cid:paraId="63E5D7D7" w16cid:durableId="1E3172DF"/>
  <w16cid:commentId w16cid:paraId="6D5EB074" w16cid:durableId="1E3172E0"/>
  <w16cid:commentId w16cid:paraId="0F31670D" w16cid:durableId="1E3172E1"/>
  <w16cid:commentId w16cid:paraId="11A516FE" w16cid:durableId="1E3172E2"/>
  <w16cid:commentId w16cid:paraId="4A35039C" w16cid:durableId="1E3172E3"/>
  <w16cid:commentId w16cid:paraId="5FE6C55F" w16cid:durableId="1E3172E4"/>
  <w16cid:commentId w16cid:paraId="3B60595F" w16cid:durableId="1E3172E5"/>
  <w16cid:commentId w16cid:paraId="55218A8E" w16cid:durableId="1E3172E6"/>
  <w16cid:commentId w16cid:paraId="2EE6C251" w16cid:durableId="1E3172E7"/>
  <w16cid:commentId w16cid:paraId="2E4527E6" w16cid:durableId="1E317F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altName w:val="Calibri"/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Orator Std Slanted">
    <w:panose1 w:val="020D0509020203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409EB"/>
    <w:multiLevelType w:val="hybridMultilevel"/>
    <w:tmpl w:val="383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30FAD"/>
    <w:rsid w:val="0005230E"/>
    <w:rsid w:val="00054F8D"/>
    <w:rsid w:val="00055D0F"/>
    <w:rsid w:val="0005778E"/>
    <w:rsid w:val="00067525"/>
    <w:rsid w:val="00096CA0"/>
    <w:rsid w:val="000A61A0"/>
    <w:rsid w:val="000B3CF8"/>
    <w:rsid w:val="00106808"/>
    <w:rsid w:val="0013041D"/>
    <w:rsid w:val="00136428"/>
    <w:rsid w:val="0013721F"/>
    <w:rsid w:val="0014197F"/>
    <w:rsid w:val="00153793"/>
    <w:rsid w:val="00155049"/>
    <w:rsid w:val="001575CE"/>
    <w:rsid w:val="00163A66"/>
    <w:rsid w:val="001644C6"/>
    <w:rsid w:val="00167A35"/>
    <w:rsid w:val="001710CC"/>
    <w:rsid w:val="0017763A"/>
    <w:rsid w:val="001A1F07"/>
    <w:rsid w:val="001A601F"/>
    <w:rsid w:val="001D5B4E"/>
    <w:rsid w:val="001E4A7D"/>
    <w:rsid w:val="00212D6A"/>
    <w:rsid w:val="00223ACA"/>
    <w:rsid w:val="002564E9"/>
    <w:rsid w:val="0025741F"/>
    <w:rsid w:val="002869C3"/>
    <w:rsid w:val="00286EF8"/>
    <w:rsid w:val="002921CE"/>
    <w:rsid w:val="00295064"/>
    <w:rsid w:val="00296645"/>
    <w:rsid w:val="002F1E14"/>
    <w:rsid w:val="002F4977"/>
    <w:rsid w:val="003045CD"/>
    <w:rsid w:val="00362BA1"/>
    <w:rsid w:val="0036665B"/>
    <w:rsid w:val="003700EB"/>
    <w:rsid w:val="003715B6"/>
    <w:rsid w:val="003839E6"/>
    <w:rsid w:val="00396B62"/>
    <w:rsid w:val="003A33CA"/>
    <w:rsid w:val="003C3BFD"/>
    <w:rsid w:val="003E1E90"/>
    <w:rsid w:val="003F57E1"/>
    <w:rsid w:val="004022C7"/>
    <w:rsid w:val="0041604A"/>
    <w:rsid w:val="004248BB"/>
    <w:rsid w:val="00427ED7"/>
    <w:rsid w:val="00434B7D"/>
    <w:rsid w:val="00444D23"/>
    <w:rsid w:val="00452B6D"/>
    <w:rsid w:val="004605AE"/>
    <w:rsid w:val="00463E9A"/>
    <w:rsid w:val="00484794"/>
    <w:rsid w:val="00485EA6"/>
    <w:rsid w:val="004A4F26"/>
    <w:rsid w:val="004C4DFB"/>
    <w:rsid w:val="004C72F2"/>
    <w:rsid w:val="004F07E9"/>
    <w:rsid w:val="00523CF7"/>
    <w:rsid w:val="00535B84"/>
    <w:rsid w:val="00551297"/>
    <w:rsid w:val="0057365B"/>
    <w:rsid w:val="005879CE"/>
    <w:rsid w:val="005A05E0"/>
    <w:rsid w:val="005A1FBD"/>
    <w:rsid w:val="005B7BEF"/>
    <w:rsid w:val="005C41A7"/>
    <w:rsid w:val="005D7E46"/>
    <w:rsid w:val="00617E1F"/>
    <w:rsid w:val="0062580B"/>
    <w:rsid w:val="00633996"/>
    <w:rsid w:val="00641F46"/>
    <w:rsid w:val="006466EC"/>
    <w:rsid w:val="00653ED2"/>
    <w:rsid w:val="00660FE3"/>
    <w:rsid w:val="00673578"/>
    <w:rsid w:val="00677299"/>
    <w:rsid w:val="00681E0B"/>
    <w:rsid w:val="0069415A"/>
    <w:rsid w:val="006A213B"/>
    <w:rsid w:val="006B0624"/>
    <w:rsid w:val="006C0CD2"/>
    <w:rsid w:val="006F4EC1"/>
    <w:rsid w:val="006F5467"/>
    <w:rsid w:val="00702627"/>
    <w:rsid w:val="00713566"/>
    <w:rsid w:val="00721C72"/>
    <w:rsid w:val="0074646A"/>
    <w:rsid w:val="00774022"/>
    <w:rsid w:val="007A58BC"/>
    <w:rsid w:val="007B1C46"/>
    <w:rsid w:val="007E0DDF"/>
    <w:rsid w:val="007F36B2"/>
    <w:rsid w:val="00814B72"/>
    <w:rsid w:val="00820335"/>
    <w:rsid w:val="00820350"/>
    <w:rsid w:val="008243BD"/>
    <w:rsid w:val="00827C1C"/>
    <w:rsid w:val="00831F18"/>
    <w:rsid w:val="008442F2"/>
    <w:rsid w:val="00850C20"/>
    <w:rsid w:val="00850E82"/>
    <w:rsid w:val="00854B1F"/>
    <w:rsid w:val="00862D7E"/>
    <w:rsid w:val="008B513F"/>
    <w:rsid w:val="008C5FEE"/>
    <w:rsid w:val="008D19BE"/>
    <w:rsid w:val="008E5385"/>
    <w:rsid w:val="00905658"/>
    <w:rsid w:val="0091111F"/>
    <w:rsid w:val="00940D54"/>
    <w:rsid w:val="00946439"/>
    <w:rsid w:val="00946CF1"/>
    <w:rsid w:val="00964000"/>
    <w:rsid w:val="0097579E"/>
    <w:rsid w:val="00997657"/>
    <w:rsid w:val="009A2362"/>
    <w:rsid w:val="009C030E"/>
    <w:rsid w:val="009C42B0"/>
    <w:rsid w:val="009C7CC1"/>
    <w:rsid w:val="009E5463"/>
    <w:rsid w:val="00A21E1B"/>
    <w:rsid w:val="00A27CF9"/>
    <w:rsid w:val="00A60CDC"/>
    <w:rsid w:val="00A7089D"/>
    <w:rsid w:val="00A77D37"/>
    <w:rsid w:val="00A87389"/>
    <w:rsid w:val="00AB7D18"/>
    <w:rsid w:val="00AC5539"/>
    <w:rsid w:val="00AD0C75"/>
    <w:rsid w:val="00AD1531"/>
    <w:rsid w:val="00AD5CAD"/>
    <w:rsid w:val="00AF2261"/>
    <w:rsid w:val="00AF66DF"/>
    <w:rsid w:val="00B02586"/>
    <w:rsid w:val="00B11A9B"/>
    <w:rsid w:val="00B31395"/>
    <w:rsid w:val="00B356AE"/>
    <w:rsid w:val="00B50449"/>
    <w:rsid w:val="00B66258"/>
    <w:rsid w:val="00B70C48"/>
    <w:rsid w:val="00B81CEF"/>
    <w:rsid w:val="00B86CA6"/>
    <w:rsid w:val="00BA27DD"/>
    <w:rsid w:val="00C03B32"/>
    <w:rsid w:val="00C2201E"/>
    <w:rsid w:val="00C30470"/>
    <w:rsid w:val="00C324CE"/>
    <w:rsid w:val="00C33512"/>
    <w:rsid w:val="00C41094"/>
    <w:rsid w:val="00C452A1"/>
    <w:rsid w:val="00C6769C"/>
    <w:rsid w:val="00CA0CCA"/>
    <w:rsid w:val="00CA2C7D"/>
    <w:rsid w:val="00CA7A1E"/>
    <w:rsid w:val="00CD2BE0"/>
    <w:rsid w:val="00CF013C"/>
    <w:rsid w:val="00CF49B6"/>
    <w:rsid w:val="00D01474"/>
    <w:rsid w:val="00D321F2"/>
    <w:rsid w:val="00D455CB"/>
    <w:rsid w:val="00D654B8"/>
    <w:rsid w:val="00D912EC"/>
    <w:rsid w:val="00D93FEC"/>
    <w:rsid w:val="00DC2CF4"/>
    <w:rsid w:val="00DC4BF9"/>
    <w:rsid w:val="00DD0072"/>
    <w:rsid w:val="00DD6E39"/>
    <w:rsid w:val="00DF3BAE"/>
    <w:rsid w:val="00E10F95"/>
    <w:rsid w:val="00E155A7"/>
    <w:rsid w:val="00E61031"/>
    <w:rsid w:val="00E623C9"/>
    <w:rsid w:val="00E76F45"/>
    <w:rsid w:val="00E82D8B"/>
    <w:rsid w:val="00E92736"/>
    <w:rsid w:val="00EB27FF"/>
    <w:rsid w:val="00EB3D2D"/>
    <w:rsid w:val="00EC44D2"/>
    <w:rsid w:val="00ED1C23"/>
    <w:rsid w:val="00ED7362"/>
    <w:rsid w:val="00EE33E2"/>
    <w:rsid w:val="00EF1B33"/>
    <w:rsid w:val="00EF36C9"/>
    <w:rsid w:val="00F12F2D"/>
    <w:rsid w:val="00F17FC0"/>
    <w:rsid w:val="00F23155"/>
    <w:rsid w:val="00F2536C"/>
    <w:rsid w:val="00F50055"/>
    <w:rsid w:val="00F6331B"/>
    <w:rsid w:val="00F6423C"/>
    <w:rsid w:val="00F8209C"/>
    <w:rsid w:val="00F87614"/>
    <w:rsid w:val="00F90E03"/>
    <w:rsid w:val="00F91040"/>
    <w:rsid w:val="00FD32D6"/>
    <w:rsid w:val="00FD5A6A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yesopen.com/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9876</Words>
  <Characters>56297</Characters>
  <Application>Microsoft Macintosh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66041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Albanese, Steven/GSK Graduate School</cp:lastModifiedBy>
  <cp:revision>2</cp:revision>
  <cp:lastPrinted>2018-01-29T19:17:00Z</cp:lastPrinted>
  <dcterms:created xsi:type="dcterms:W3CDTF">2018-02-19T19:16:00Z</dcterms:created>
  <dcterms:modified xsi:type="dcterms:W3CDTF">2018-02-19T19:16:00Z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citations="27" publications="33"/&gt;&lt;/info&gt;PAPERS2_INFO_END</vt:lpwstr>
  </property>
</Properties>
</file>